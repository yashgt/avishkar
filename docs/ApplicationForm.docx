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6170" w:rsidRPr="00D47735" w:rsidRDefault="00A42A3F">
      <w:pPr>
        <w:rPr>
          <w:rFonts w:ascii="Trebuchet MS" w:hAnsi="Trebuchet MS"/>
          <w:b/>
          <w:sz w:val="24"/>
          <w:szCs w:val="24"/>
        </w:rPr>
      </w:pPr>
      <w:r>
        <w:rPr>
          <w:rFonts w:ascii="Trebuchet MS" w:hAnsi="Trebuchet MS"/>
          <w:b/>
          <w:noProof/>
          <w:sz w:val="24"/>
          <w:szCs w:val="24"/>
        </w:rPr>
        <w:pict>
          <v:shapetype id="_x0000_t202" coordsize="21600,21600" o:spt="202" path="m,l,21600r21600,l21600,xe">
            <v:stroke joinstyle="miter"/>
            <v:path gradientshapeok="t" o:connecttype="rect"/>
          </v:shapetype>
          <v:shape id="Text Box 3" o:spid="_x0000_s1026" type="#_x0000_t202" style="position:absolute;margin-left:63pt;margin-top:6.25pt;width:408.35pt;height:84.3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" strokecolor="white [3212]">
            <v:textbox>
              <w:txbxContent>
                <w:p w:rsidR="00A42A3F" w:rsidRPr="00C83FBB" w:rsidRDefault="00A42A3F" w:rsidP="00C83FBB">
                  <w:pPr>
                    <w:spacing w:after="0" w:line="240" w:lineRule="auto"/>
                    <w:jc w:val="center"/>
                    <w:rPr>
                      <w:b/>
                      <w:sz w:val="48"/>
                    </w:rPr>
                  </w:pPr>
                  <w:r w:rsidRPr="00C83FBB">
                    <w:rPr>
                      <w:b/>
                      <w:sz w:val="48"/>
                    </w:rPr>
                    <w:t>EDC LIMITED</w:t>
                  </w:r>
                </w:p>
                <w:p w:rsidR="00A42A3F" w:rsidRDefault="00A42A3F" w:rsidP="00C83FBB">
                  <w:pPr>
                    <w:spacing w:after="0" w:line="240" w:lineRule="auto"/>
                    <w:jc w:val="center"/>
                  </w:pPr>
                  <w:r>
                    <w:t>EDC House, 1</w:t>
                  </w:r>
                  <w:r w:rsidRPr="00C83FBB">
                    <w:rPr>
                      <w:vertAlign w:val="superscript"/>
                    </w:rPr>
                    <w:t>st</w:t>
                  </w:r>
                  <w:r>
                    <w:t xml:space="preserve"> Floor, </w:t>
                  </w:r>
                  <w:proofErr w:type="spellStart"/>
                  <w:r>
                    <w:t>Dr.AtmaramBorkar</w:t>
                  </w:r>
                  <w:proofErr w:type="spellEnd"/>
                  <w:r>
                    <w:t xml:space="preserve"> Road</w:t>
                  </w:r>
                </w:p>
                <w:p w:rsidR="00A42A3F" w:rsidRDefault="00A42A3F" w:rsidP="00C83FBB">
                  <w:pPr>
                    <w:spacing w:after="0" w:line="240" w:lineRule="auto"/>
                    <w:jc w:val="center"/>
                    <w:rPr>
                      <w:ins w:id="0" w:author="BSB" w:date="2016-01-16T10:46:00Z"/>
                    </w:rPr>
                  </w:pPr>
                  <w:proofErr w:type="spellStart"/>
                  <w:r>
                    <w:t>Panaji</w:t>
                  </w:r>
                  <w:proofErr w:type="spellEnd"/>
                  <w:r>
                    <w:t xml:space="preserve"> – Goa</w:t>
                  </w:r>
                  <w:ins w:id="1" w:author="BSB" w:date="2016-01-16T10:46:00Z">
                    <w:r>
                      <w:t>.</w:t>
                    </w:r>
                  </w:ins>
                  <w:r>
                    <w:t xml:space="preserve"> 403 001</w:t>
                  </w:r>
                </w:p>
                <w:p w:rsidR="00A42A3F" w:rsidRDefault="00A42A3F" w:rsidP="00C83FBB">
                  <w:pPr>
                    <w:spacing w:after="0" w:line="240" w:lineRule="auto"/>
                    <w:jc w:val="center"/>
                    <w:rPr>
                      <w:ins w:id="2" w:author="BSB" w:date="2016-01-16T10:46:00Z"/>
                    </w:rPr>
                  </w:pPr>
                  <w:ins w:id="3" w:author="BSB" w:date="2016-01-16T10:47:00Z">
                    <w:r>
                      <w:t>E-mail: edcpanaji@edc-goa.com</w:t>
                    </w:r>
                  </w:ins>
                </w:p>
                <w:p w:rsidR="00A42A3F" w:rsidRDefault="00A42A3F" w:rsidP="00C83FBB">
                  <w:pPr>
                    <w:spacing w:after="0" w:line="240" w:lineRule="auto"/>
                    <w:jc w:val="center"/>
                  </w:pPr>
                </w:p>
              </w:txbxContent>
            </v:textbox>
          </v:shape>
        </w:pict>
      </w:r>
      <w:r>
        <w:rPr>
          <w:rFonts w:ascii="Trebuchet MS" w:hAnsi="Trebuchet MS"/>
          <w:b/>
          <w:noProof/>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margin-left:-2.8pt;margin-top:16.7pt;width:55.55pt;height:55.55pt;z-index:251658240">
            <v:imagedata r:id="rId8" o:title=""/>
          </v:shape>
          <o:OLEObject Type="Embed" ProgID="PBrush" ShapeID="_x0000_s1029" DrawAspect="Content" ObjectID="_1516133509" r:id="rId9"/>
        </w:object>
      </w:r>
    </w:p>
    <w:p w:rsidR="00DA6170" w:rsidRPr="00D47735" w:rsidRDefault="00DA6170">
      <w:pPr>
        <w:rPr>
          <w:rFonts w:ascii="Trebuchet MS" w:hAnsi="Trebuchet MS"/>
          <w:b/>
          <w:sz w:val="24"/>
          <w:szCs w:val="24"/>
        </w:rPr>
      </w:pPr>
    </w:p>
    <w:p w:rsidR="00DA6170" w:rsidRPr="00D47735" w:rsidRDefault="00DA6170">
      <w:pPr>
        <w:rPr>
          <w:rFonts w:ascii="Trebuchet MS" w:eastAsia="Times New Roman" w:hAnsi="Trebuchet MS" w:cs="Calibri"/>
          <w:b/>
          <w:bCs/>
          <w:color w:val="000000"/>
          <w:sz w:val="28"/>
          <w:szCs w:val="28"/>
        </w:rPr>
      </w:pPr>
    </w:p>
    <w:p w:rsidR="00C83FBB" w:rsidRPr="00D47735" w:rsidRDefault="00A42A3F">
      <w:pPr>
        <w:rPr>
          <w:rFonts w:ascii="Trebuchet MS" w:eastAsia="Times New Roman" w:hAnsi="Trebuchet MS" w:cs="Calibri"/>
          <w:b/>
          <w:bCs/>
          <w:color w:val="000000"/>
          <w:sz w:val="28"/>
          <w:szCs w:val="28"/>
        </w:rPr>
      </w:pPr>
      <w:r>
        <w:rPr>
          <w:rFonts w:ascii="Trebuchet MS" w:hAnsi="Trebuchet MS"/>
          <w:b/>
          <w:noProof/>
          <w:sz w:val="24"/>
          <w:szCs w:val="24"/>
        </w:rPr>
        <w:pict>
          <v:shape id="Text Box 4" o:spid="_x0000_s1027" type="#_x0000_t202" style="position:absolute;margin-left:-3.5pt;margin-top:9.85pt;width:496.5pt;height:40.8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" strokecolor="white [3212]">
            <v:textbox>
              <w:txbxContent>
                <w:p w:rsidR="00A42A3F" w:rsidRDefault="00A42A3F" w:rsidP="00C83FBB">
                  <w:pPr>
                    <w:spacing w:after="0" w:line="240" w:lineRule="auto"/>
                  </w:pPr>
                  <w:r>
                    <w:t xml:space="preserve">E-mail: </w:t>
                  </w:r>
                  <w:hyperlink r:id="rId10" w:history="1">
                    <w:r w:rsidRPr="001116B1">
                      <w:rPr>
                        <w:rStyle w:val="Hyperlink"/>
                        <w:u w:val="none"/>
                      </w:rPr>
                      <w:t>startup@edc-goa.com</w:t>
                    </w:r>
                  </w:hyperlink>
                  <w:r>
                    <w:t xml:space="preserve"> </w:t>
                  </w:r>
                </w:p>
                <w:p w:rsidR="00A42A3F" w:rsidRDefault="00A42A3F" w:rsidP="00C83FBB">
                  <w:pPr>
                    <w:spacing w:after="0" w:line="240" w:lineRule="auto"/>
                  </w:pPr>
                  <w:r>
                    <w:t>Website: www.edc-goa.com/startup</w:t>
                  </w:r>
                </w:p>
              </w:txbxContent>
            </v:textbox>
          </v:shape>
        </w:pict>
      </w:r>
    </w:p>
    <w:p w:rsidR="00477125" w:rsidRPr="00D47735" w:rsidRDefault="00477125">
      <w:pPr>
        <w:rPr>
          <w:rFonts w:ascii="Trebuchet MS" w:eastAsia="Times New Roman" w:hAnsi="Trebuchet MS" w:cs="Calibri"/>
          <w:b/>
          <w:bCs/>
          <w:color w:val="000000"/>
          <w:sz w:val="28"/>
          <w:szCs w:val="28"/>
        </w:rPr>
      </w:pPr>
    </w:p>
    <w:p w:rsidR="00DA6170" w:rsidRPr="00D47735" w:rsidRDefault="00854DC9" w:rsidP="00854DC9">
      <w:pPr>
        <w:jc w:val="center"/>
        <w:rPr>
          <w:rFonts w:ascii="Trebuchet MS" w:eastAsia="Times New Roman" w:hAnsi="Trebuchet MS" w:cs="Calibri"/>
          <w:b/>
          <w:bCs/>
          <w:color w:val="000000"/>
          <w:sz w:val="32"/>
          <w:szCs w:val="24"/>
        </w:rPr>
      </w:pPr>
      <w:r w:rsidRPr="00D47735">
        <w:rPr>
          <w:rFonts w:ascii="Trebuchet MS" w:eastAsia="Times New Roman" w:hAnsi="Trebuchet MS" w:cs="Calibri"/>
          <w:b/>
          <w:bCs/>
          <w:color w:val="000000"/>
          <w:sz w:val="32"/>
          <w:szCs w:val="24"/>
        </w:rPr>
        <w:t>APPLICATION FORM</w:t>
      </w:r>
    </w:p>
    <w:p w:rsidR="00DA6170" w:rsidRPr="00D47735" w:rsidRDefault="00316263" w:rsidP="00854DC9">
      <w:pPr>
        <w:jc w:val="center"/>
        <w:rPr>
          <w:rFonts w:ascii="Trebuchet MS" w:eastAsia="Times New Roman" w:hAnsi="Trebuchet MS" w:cs="Calibri"/>
          <w:b/>
          <w:bCs/>
          <w:color w:val="000000"/>
          <w:sz w:val="24"/>
          <w:szCs w:val="24"/>
        </w:rPr>
      </w:pPr>
      <w:r w:rsidRPr="00D47735">
        <w:rPr>
          <w:rFonts w:ascii="Trebuchet MS" w:eastAsia="Times New Roman" w:hAnsi="Trebuchet MS" w:cs="Calibri"/>
          <w:b/>
          <w:bCs/>
          <w:color w:val="000000"/>
          <w:sz w:val="24"/>
          <w:szCs w:val="24"/>
        </w:rPr>
        <w:t>(</w:t>
      </w:r>
      <w:r w:rsidR="006C24EC" w:rsidRPr="00D47735">
        <w:rPr>
          <w:rFonts w:ascii="Trebuchet MS" w:eastAsia="Times New Roman" w:hAnsi="Trebuchet MS" w:cs="Calibri"/>
          <w:b/>
          <w:bCs/>
          <w:color w:val="000000"/>
          <w:sz w:val="24"/>
          <w:szCs w:val="24"/>
        </w:rPr>
        <w:t xml:space="preserve">For enrolment for </w:t>
      </w:r>
      <w:r w:rsidR="00256BF0" w:rsidRPr="00D47735">
        <w:rPr>
          <w:rFonts w:ascii="Trebuchet MS" w:eastAsia="Times New Roman" w:hAnsi="Trebuchet MS" w:cs="Calibri"/>
          <w:b/>
          <w:bCs/>
          <w:color w:val="000000"/>
          <w:sz w:val="24"/>
          <w:szCs w:val="24"/>
        </w:rPr>
        <w:t xml:space="preserve">EDC </w:t>
      </w:r>
      <w:r w:rsidR="002A188D">
        <w:rPr>
          <w:rFonts w:ascii="Trebuchet MS" w:eastAsia="Times New Roman" w:hAnsi="Trebuchet MS" w:cs="Calibri"/>
          <w:b/>
          <w:bCs/>
          <w:color w:val="000000"/>
          <w:sz w:val="24"/>
          <w:szCs w:val="24"/>
        </w:rPr>
        <w:t>TECHNOLOGY STARTUP</w:t>
      </w:r>
      <w:r w:rsidR="00895530">
        <w:rPr>
          <w:rFonts w:ascii="Trebuchet MS" w:eastAsia="Times New Roman" w:hAnsi="Trebuchet MS" w:cs="Calibri"/>
          <w:b/>
          <w:bCs/>
          <w:color w:val="000000"/>
          <w:sz w:val="24"/>
          <w:szCs w:val="24"/>
        </w:rPr>
        <w:t xml:space="preserve"> </w:t>
      </w:r>
      <w:r w:rsidR="002A188D">
        <w:rPr>
          <w:rFonts w:ascii="Trebuchet MS" w:eastAsia="Times New Roman" w:hAnsi="Trebuchet MS" w:cs="Calibri"/>
          <w:b/>
          <w:bCs/>
          <w:color w:val="000000"/>
          <w:sz w:val="24"/>
          <w:szCs w:val="24"/>
        </w:rPr>
        <w:t>COMPETITION</w:t>
      </w:r>
      <w:r w:rsidR="00854DC9" w:rsidRPr="00D47735">
        <w:rPr>
          <w:rFonts w:ascii="Trebuchet MS" w:eastAsia="Times New Roman" w:hAnsi="Trebuchet MS" w:cs="Calibri"/>
          <w:b/>
          <w:bCs/>
          <w:color w:val="000000"/>
          <w:sz w:val="24"/>
          <w:szCs w:val="24"/>
        </w:rPr>
        <w:t>)</w:t>
      </w:r>
    </w:p>
    <w:p w:rsidR="00256BF0" w:rsidRPr="00D47735" w:rsidRDefault="00F218EF" w:rsidP="00256BF0">
      <w:pPr>
        <w:pStyle w:val="NoSpacing"/>
        <w:rPr>
          <w:rFonts w:eastAsia="Times New Roman"/>
          <w:b/>
          <w:sz w:val="24"/>
          <w:szCs w:val="24"/>
        </w:rPr>
      </w:pPr>
      <w:r w:rsidRPr="00D47735">
        <w:rPr>
          <w:rFonts w:eastAsia="Times New Roman"/>
          <w:b/>
          <w:sz w:val="24"/>
          <w:szCs w:val="24"/>
        </w:rPr>
        <w:t>Name</w:t>
      </w:r>
      <w:r w:rsidR="00256BF0" w:rsidRPr="00D47735">
        <w:rPr>
          <w:rFonts w:eastAsia="Times New Roman"/>
          <w:b/>
          <w:sz w:val="24"/>
          <w:szCs w:val="24"/>
        </w:rPr>
        <w:t xml:space="preserve"> of applicant</w:t>
      </w:r>
    </w:p>
    <w:p w:rsidR="00854DC9" w:rsidRPr="00B158F3" w:rsidRDefault="00256BF0" w:rsidP="00256BF0">
      <w:pPr>
        <w:pStyle w:val="NoSpacing"/>
        <w:rPr>
          <w:rFonts w:eastAsia="Times New Roman"/>
          <w:b/>
          <w:sz w:val="24"/>
          <w:szCs w:val="24"/>
        </w:rPr>
      </w:pPr>
      <w:r w:rsidRPr="00B158F3">
        <w:rPr>
          <w:rFonts w:eastAsia="Times New Roman"/>
          <w:b/>
          <w:sz w:val="24"/>
          <w:szCs w:val="24"/>
        </w:rPr>
        <w:t>/entity</w:t>
      </w:r>
      <w:r w:rsidR="00F218EF" w:rsidRPr="00B158F3">
        <w:rPr>
          <w:rFonts w:eastAsia="Times New Roman"/>
          <w:b/>
          <w:sz w:val="24"/>
          <w:szCs w:val="24"/>
        </w:rPr>
        <w:t>:</w:t>
      </w:r>
      <w:r w:rsidR="003D5D13" w:rsidRPr="00B158F3">
        <w:rPr>
          <w:rFonts w:eastAsia="Times New Roman"/>
          <w:b/>
          <w:sz w:val="24"/>
          <w:szCs w:val="24"/>
        </w:rPr>
        <w:t xml:space="preserve"> </w:t>
      </w:r>
      <w:r w:rsidR="002A188D" w:rsidRPr="00B158F3">
        <w:rPr>
          <w:rFonts w:eastAsia="Times New Roman"/>
          <w:b/>
          <w:sz w:val="24"/>
          <w:szCs w:val="24"/>
        </w:rPr>
        <w:tab/>
      </w:r>
      <w:r w:rsidR="002A188D" w:rsidRPr="00B158F3">
        <w:rPr>
          <w:rFonts w:eastAsia="Times New Roman"/>
          <w:b/>
          <w:sz w:val="24"/>
          <w:szCs w:val="24"/>
        </w:rPr>
        <w:tab/>
      </w:r>
      <w:r w:rsidR="00B158F3" w:rsidRPr="00B158F3">
        <w:rPr>
          <w:rFonts w:eastAsia="Times New Roman"/>
          <w:b/>
          <w:sz w:val="24"/>
          <w:szCs w:val="24"/>
        </w:rPr>
        <w:t xml:space="preserve">: </w:t>
      </w:r>
      <w:r w:rsidR="00B158F3" w:rsidRPr="00B158F3">
        <w:rPr>
          <w:rFonts w:eastAsia="Times New Roman"/>
          <w:b/>
          <w:sz w:val="28"/>
          <w:szCs w:val="24"/>
          <w:u w:val="single"/>
        </w:rPr>
        <w:t>CM MULTITRADE</w:t>
      </w:r>
    </w:p>
    <w:p w:rsidR="00256BF0" w:rsidRPr="00D47735" w:rsidRDefault="00256BF0" w:rsidP="00256BF0">
      <w:pPr>
        <w:pStyle w:val="NoSpacing"/>
        <w:rPr>
          <w:rFonts w:eastAsia="Times New Roman" w:cs="Calibri"/>
          <w:b/>
          <w:bCs/>
          <w:color w:val="000000"/>
          <w:sz w:val="24"/>
          <w:szCs w:val="24"/>
        </w:rPr>
      </w:pPr>
    </w:p>
    <w:p w:rsidR="0066099B" w:rsidRPr="00B158F3" w:rsidRDefault="00C143BE" w:rsidP="00256BF0">
      <w:pPr>
        <w:pStyle w:val="NoSpacing"/>
        <w:rPr>
          <w:rFonts w:eastAsia="Times New Roman" w:cs="Calibri"/>
          <w:b/>
          <w:bCs/>
          <w:color w:val="000000"/>
          <w:sz w:val="28"/>
          <w:szCs w:val="24"/>
        </w:rPr>
      </w:pPr>
      <w:r>
        <w:rPr>
          <w:rFonts w:eastAsia="Times New Roman" w:cs="Calibri"/>
          <w:b/>
          <w:bCs/>
          <w:color w:val="000000"/>
          <w:sz w:val="24"/>
          <w:szCs w:val="24"/>
        </w:rPr>
        <w:t>Address of main</w:t>
      </w:r>
      <w:r w:rsidR="00B158F3">
        <w:rPr>
          <w:rFonts w:eastAsia="Times New Roman" w:cs="Calibri"/>
          <w:b/>
          <w:bCs/>
          <w:color w:val="000000"/>
          <w:sz w:val="24"/>
          <w:szCs w:val="24"/>
        </w:rPr>
        <w:tab/>
        <w:t xml:space="preserve">: </w:t>
      </w:r>
      <w:r w:rsidR="00B158F3">
        <w:rPr>
          <w:rFonts w:eastAsia="Times New Roman" w:cs="Calibri"/>
          <w:b/>
          <w:bCs/>
          <w:color w:val="000000"/>
          <w:sz w:val="28"/>
          <w:szCs w:val="24"/>
        </w:rPr>
        <w:t>F-5, MANSUKH APT.</w:t>
      </w:r>
    </w:p>
    <w:p w:rsidR="00B158F3" w:rsidRDefault="00C143BE" w:rsidP="00256BF0">
      <w:pPr>
        <w:pStyle w:val="NoSpacing"/>
        <w:rPr>
          <w:rFonts w:eastAsia="Times New Roman" w:cs="Calibri"/>
          <w:b/>
          <w:bCs/>
          <w:color w:val="000000"/>
          <w:sz w:val="28"/>
          <w:szCs w:val="24"/>
        </w:rPr>
      </w:pPr>
      <w:r>
        <w:rPr>
          <w:rFonts w:eastAsia="Times New Roman" w:cs="Calibri"/>
          <w:b/>
          <w:bCs/>
          <w:color w:val="000000"/>
          <w:sz w:val="24"/>
          <w:szCs w:val="24"/>
        </w:rPr>
        <w:t>Operations of</w:t>
      </w:r>
      <w:r w:rsidR="0066099B" w:rsidRPr="00D47735">
        <w:rPr>
          <w:rFonts w:eastAsia="Times New Roman" w:cs="Calibri"/>
          <w:b/>
          <w:bCs/>
          <w:color w:val="000000"/>
          <w:sz w:val="24"/>
          <w:szCs w:val="24"/>
        </w:rPr>
        <w:tab/>
      </w:r>
      <w:r w:rsidR="002A188D">
        <w:rPr>
          <w:rFonts w:eastAsia="Times New Roman" w:cs="Calibri"/>
          <w:b/>
          <w:bCs/>
          <w:color w:val="000000"/>
          <w:sz w:val="24"/>
          <w:szCs w:val="24"/>
        </w:rPr>
        <w:tab/>
      </w:r>
      <w:r w:rsidR="00B158F3">
        <w:rPr>
          <w:rFonts w:eastAsia="Times New Roman" w:cs="Calibri"/>
          <w:b/>
          <w:bCs/>
          <w:color w:val="000000"/>
          <w:sz w:val="24"/>
          <w:szCs w:val="24"/>
        </w:rPr>
        <w:t xml:space="preserve">  </w:t>
      </w:r>
      <w:r w:rsidR="00B158F3">
        <w:rPr>
          <w:rFonts w:eastAsia="Times New Roman" w:cs="Calibri"/>
          <w:b/>
          <w:bCs/>
          <w:color w:val="000000"/>
          <w:sz w:val="28"/>
          <w:szCs w:val="24"/>
        </w:rPr>
        <w:t>B. B. BORKAR ROAD</w:t>
      </w:r>
    </w:p>
    <w:p w:rsidR="00DA6170" w:rsidRPr="00D47735" w:rsidRDefault="00C143BE" w:rsidP="00B158F3">
      <w:pPr>
        <w:pStyle w:val="NoSpacing"/>
        <w:rPr>
          <w:rFonts w:eastAsia="Times New Roman" w:cs="Calibri"/>
          <w:b/>
          <w:bCs/>
          <w:color w:val="000000"/>
          <w:sz w:val="24"/>
          <w:szCs w:val="24"/>
        </w:rPr>
      </w:pPr>
      <w:r>
        <w:rPr>
          <w:rFonts w:eastAsia="Times New Roman" w:cs="Calibri"/>
          <w:b/>
          <w:bCs/>
          <w:color w:val="000000"/>
          <w:sz w:val="24"/>
          <w:szCs w:val="24"/>
        </w:rPr>
        <w:t>Start-up unit in Goa</w:t>
      </w:r>
      <w:r w:rsidR="0066099B" w:rsidRPr="00D47735">
        <w:rPr>
          <w:rFonts w:eastAsia="Times New Roman" w:cs="Calibri"/>
          <w:b/>
          <w:bCs/>
          <w:color w:val="000000"/>
          <w:sz w:val="24"/>
          <w:szCs w:val="24"/>
        </w:rPr>
        <w:tab/>
      </w:r>
      <w:r w:rsidR="00B158F3">
        <w:rPr>
          <w:rFonts w:eastAsia="Times New Roman" w:cs="Calibri"/>
          <w:b/>
          <w:bCs/>
          <w:color w:val="000000"/>
          <w:sz w:val="24"/>
          <w:szCs w:val="24"/>
        </w:rPr>
        <w:t xml:space="preserve">  </w:t>
      </w:r>
      <w:r w:rsidR="00B158F3">
        <w:rPr>
          <w:rFonts w:eastAsia="Times New Roman" w:cs="Calibri"/>
          <w:b/>
          <w:bCs/>
          <w:color w:val="000000"/>
          <w:sz w:val="28"/>
          <w:szCs w:val="24"/>
        </w:rPr>
        <w:t>ALTO PORVORIM BARDESH GOA</w:t>
      </w:r>
    </w:p>
    <w:p w:rsidR="0066099B" w:rsidRPr="00D47735" w:rsidRDefault="0066099B" w:rsidP="00256BF0">
      <w:pPr>
        <w:pStyle w:val="NoSpacing"/>
        <w:rPr>
          <w:rFonts w:eastAsia="Times New Roman" w:cs="Calibri"/>
          <w:b/>
          <w:bCs/>
          <w:color w:val="000000"/>
          <w:sz w:val="24"/>
          <w:szCs w:val="24"/>
        </w:rPr>
      </w:pPr>
    </w:p>
    <w:p w:rsidR="00895530" w:rsidRPr="00D47735" w:rsidRDefault="0066099B" w:rsidP="00B158F3">
      <w:pPr>
        <w:pStyle w:val="NoSpacing"/>
        <w:rPr>
          <w:rFonts w:eastAsia="Times New Roman" w:cs="Calibri"/>
          <w:b/>
          <w:bCs/>
          <w:color w:val="000000"/>
          <w:sz w:val="24"/>
          <w:szCs w:val="24"/>
        </w:rPr>
      </w:pPr>
      <w:r w:rsidRPr="00D47735">
        <w:rPr>
          <w:rFonts w:eastAsia="Times New Roman" w:cs="Calibri"/>
          <w:b/>
          <w:bCs/>
          <w:color w:val="000000"/>
          <w:sz w:val="24"/>
          <w:szCs w:val="24"/>
        </w:rPr>
        <w:t>Main promoter</w:t>
      </w:r>
      <w:r w:rsidR="00895530">
        <w:rPr>
          <w:rFonts w:eastAsia="Times New Roman" w:cs="Calibri"/>
          <w:b/>
          <w:bCs/>
          <w:color w:val="000000"/>
          <w:sz w:val="24"/>
          <w:szCs w:val="24"/>
        </w:rPr>
        <w:t>(s)</w:t>
      </w:r>
      <w:r w:rsidRPr="00D47735">
        <w:rPr>
          <w:rFonts w:eastAsia="Times New Roman" w:cs="Calibri"/>
          <w:b/>
          <w:bCs/>
          <w:color w:val="000000"/>
          <w:sz w:val="24"/>
          <w:szCs w:val="24"/>
        </w:rPr>
        <w:t>:</w:t>
      </w:r>
      <w:r w:rsidRPr="00D47735">
        <w:rPr>
          <w:rFonts w:eastAsia="Times New Roman"/>
          <w:b/>
        </w:rPr>
        <w:tab/>
      </w:r>
      <w:r w:rsidR="00895530" w:rsidRPr="00B158F3">
        <w:rPr>
          <w:rFonts w:eastAsia="Times New Roman"/>
          <w:b/>
          <w:sz w:val="28"/>
        </w:rPr>
        <w:t>1.</w:t>
      </w:r>
      <w:r w:rsidR="00895530">
        <w:rPr>
          <w:rFonts w:eastAsia="Times New Roman"/>
          <w:b/>
        </w:rPr>
        <w:t xml:space="preserve"> </w:t>
      </w:r>
      <w:r w:rsidR="00B158F3">
        <w:rPr>
          <w:rFonts w:eastAsia="Times New Roman"/>
          <w:b/>
          <w:sz w:val="28"/>
        </w:rPr>
        <w:t>MR. CHAITANYA BHIWA MALIK</w:t>
      </w:r>
    </w:p>
    <w:p w:rsidR="00256BF0" w:rsidRPr="00D47735" w:rsidRDefault="00256BF0" w:rsidP="00256BF0">
      <w:pPr>
        <w:pStyle w:val="NoSpacing"/>
        <w:rPr>
          <w:rFonts w:eastAsia="Times New Roman" w:cs="Calibri"/>
          <w:b/>
          <w:bCs/>
          <w:color w:val="000000"/>
          <w:sz w:val="24"/>
          <w:szCs w:val="24"/>
        </w:rPr>
      </w:pPr>
    </w:p>
    <w:p w:rsidR="0066099B" w:rsidRDefault="0066099B" w:rsidP="00256BF0">
      <w:pPr>
        <w:pStyle w:val="NoSpacing"/>
        <w:rPr>
          <w:rFonts w:eastAsia="Times New Roman" w:cs="Calibri"/>
          <w:b/>
          <w:bCs/>
          <w:color w:val="000000"/>
          <w:sz w:val="28"/>
          <w:szCs w:val="24"/>
        </w:rPr>
      </w:pPr>
      <w:r w:rsidRPr="00D47735">
        <w:rPr>
          <w:rFonts w:eastAsia="Times New Roman" w:cs="Calibri"/>
          <w:b/>
          <w:bCs/>
          <w:color w:val="000000"/>
          <w:sz w:val="24"/>
          <w:szCs w:val="24"/>
        </w:rPr>
        <w:t xml:space="preserve">E-mail </w:t>
      </w:r>
      <w:r w:rsidR="00B158F3">
        <w:rPr>
          <w:rFonts w:eastAsia="Times New Roman" w:cs="Calibri"/>
          <w:b/>
          <w:bCs/>
          <w:color w:val="000000"/>
          <w:sz w:val="24"/>
          <w:szCs w:val="24"/>
        </w:rPr>
        <w:t>ID:</w:t>
      </w:r>
      <w:r w:rsidR="00B158F3">
        <w:rPr>
          <w:rFonts w:eastAsia="Times New Roman" w:cs="Calibri"/>
          <w:b/>
          <w:bCs/>
          <w:color w:val="000000"/>
          <w:sz w:val="24"/>
          <w:szCs w:val="24"/>
        </w:rPr>
        <w:tab/>
      </w:r>
      <w:r w:rsidR="00B158F3">
        <w:rPr>
          <w:rFonts w:eastAsia="Times New Roman" w:cs="Calibri"/>
          <w:b/>
          <w:bCs/>
          <w:color w:val="000000"/>
          <w:sz w:val="24"/>
          <w:szCs w:val="24"/>
        </w:rPr>
        <w:tab/>
        <w:t xml:space="preserve"> </w:t>
      </w:r>
      <w:hyperlink r:id="rId11" w:history="1">
        <w:r w:rsidR="00B158F3" w:rsidRPr="0046451B">
          <w:rPr>
            <w:rStyle w:val="Hyperlink"/>
            <w:rFonts w:eastAsia="Times New Roman" w:cs="Calibri"/>
            <w:b/>
            <w:bCs/>
            <w:sz w:val="28"/>
            <w:szCs w:val="24"/>
          </w:rPr>
          <w:t>chaitanyamalik1993@gmail.com</w:t>
        </w:r>
      </w:hyperlink>
    </w:p>
    <w:p w:rsidR="00B158F3" w:rsidRPr="00D47735" w:rsidRDefault="00B158F3" w:rsidP="00256BF0">
      <w:pPr>
        <w:pStyle w:val="NoSpacing"/>
        <w:rPr>
          <w:rFonts w:eastAsia="Times New Roman" w:cs="Calibri"/>
          <w:b/>
          <w:bCs/>
          <w:color w:val="000000"/>
          <w:sz w:val="24"/>
          <w:szCs w:val="24"/>
        </w:rPr>
      </w:pPr>
    </w:p>
    <w:p w:rsidR="0066099B" w:rsidRPr="00D47735" w:rsidRDefault="0066099B" w:rsidP="00256BF0">
      <w:pPr>
        <w:pStyle w:val="NoSpacing"/>
        <w:rPr>
          <w:rFonts w:eastAsia="Times New Roman" w:cs="Calibri"/>
          <w:b/>
          <w:bCs/>
          <w:color w:val="000000"/>
          <w:sz w:val="24"/>
          <w:szCs w:val="24"/>
        </w:rPr>
      </w:pPr>
      <w:r w:rsidRPr="00D47735">
        <w:rPr>
          <w:rFonts w:eastAsia="Times New Roman" w:cs="Calibri"/>
          <w:b/>
          <w:bCs/>
          <w:color w:val="000000"/>
          <w:sz w:val="24"/>
          <w:szCs w:val="24"/>
        </w:rPr>
        <w:t xml:space="preserve">Website: </w:t>
      </w:r>
      <w:r w:rsidRPr="00D47735">
        <w:rPr>
          <w:rFonts w:eastAsia="Times New Roman" w:cs="Calibri"/>
          <w:b/>
          <w:bCs/>
          <w:color w:val="000000"/>
          <w:sz w:val="24"/>
          <w:szCs w:val="24"/>
        </w:rPr>
        <w:tab/>
      </w:r>
      <w:r w:rsidRPr="00D47735">
        <w:rPr>
          <w:rFonts w:eastAsia="Times New Roman" w:cs="Calibri"/>
          <w:b/>
          <w:bCs/>
          <w:color w:val="000000"/>
          <w:sz w:val="24"/>
          <w:szCs w:val="24"/>
        </w:rPr>
        <w:tab/>
        <w:t>________________________________</w:t>
      </w:r>
    </w:p>
    <w:p w:rsidR="0066099B" w:rsidRPr="00D47735" w:rsidRDefault="0066099B" w:rsidP="00256BF0">
      <w:pPr>
        <w:pStyle w:val="NoSpacing"/>
        <w:rPr>
          <w:rFonts w:eastAsia="Times New Roman" w:cs="Calibri"/>
          <w:b/>
          <w:bCs/>
          <w:color w:val="000000"/>
          <w:sz w:val="24"/>
          <w:szCs w:val="24"/>
        </w:rPr>
      </w:pPr>
    </w:p>
    <w:p w:rsidR="0066099B" w:rsidRPr="00B158F3" w:rsidRDefault="0066099B" w:rsidP="00256BF0">
      <w:pPr>
        <w:pStyle w:val="NoSpacing"/>
        <w:rPr>
          <w:rFonts w:eastAsia="Times New Roman" w:cs="Calibri"/>
          <w:b/>
          <w:bCs/>
          <w:color w:val="000000"/>
          <w:sz w:val="28"/>
          <w:szCs w:val="24"/>
        </w:rPr>
      </w:pPr>
      <w:r w:rsidRPr="00D47735">
        <w:rPr>
          <w:rFonts w:eastAsia="Times New Roman" w:cs="Calibri"/>
          <w:b/>
          <w:bCs/>
          <w:color w:val="000000"/>
          <w:sz w:val="24"/>
          <w:szCs w:val="24"/>
        </w:rPr>
        <w:t>Cell No:</w:t>
      </w:r>
      <w:r w:rsidRPr="00D47735">
        <w:rPr>
          <w:rFonts w:eastAsia="Times New Roman" w:cs="Calibri"/>
          <w:b/>
          <w:bCs/>
          <w:color w:val="000000"/>
          <w:sz w:val="24"/>
          <w:szCs w:val="24"/>
        </w:rPr>
        <w:tab/>
      </w:r>
      <w:r w:rsidRPr="00D47735">
        <w:rPr>
          <w:rFonts w:eastAsia="Times New Roman" w:cs="Calibri"/>
          <w:b/>
          <w:bCs/>
          <w:color w:val="000000"/>
          <w:sz w:val="24"/>
          <w:szCs w:val="24"/>
        </w:rPr>
        <w:tab/>
      </w:r>
      <w:r w:rsidR="00B158F3">
        <w:rPr>
          <w:rFonts w:eastAsia="Times New Roman" w:cs="Calibri"/>
          <w:b/>
          <w:bCs/>
          <w:color w:val="000000"/>
          <w:sz w:val="28"/>
          <w:szCs w:val="24"/>
        </w:rPr>
        <w:t>+91-9420164141</w:t>
      </w:r>
    </w:p>
    <w:p w:rsidR="00895530" w:rsidRDefault="00895530" w:rsidP="00256BF0">
      <w:pPr>
        <w:pStyle w:val="NoSpacing"/>
        <w:rPr>
          <w:rFonts w:eastAsia="Times New Roman" w:cs="Calibri"/>
          <w:b/>
          <w:bCs/>
          <w:color w:val="000000"/>
          <w:sz w:val="24"/>
          <w:szCs w:val="24"/>
        </w:rPr>
      </w:pPr>
    </w:p>
    <w:p w:rsidR="0066099B" w:rsidRPr="00B158F3" w:rsidRDefault="00895530" w:rsidP="00256BF0">
      <w:pPr>
        <w:pStyle w:val="NoSpacing"/>
        <w:rPr>
          <w:rFonts w:eastAsia="Times New Roman" w:cs="Calibri"/>
          <w:b/>
          <w:bCs/>
          <w:color w:val="000000"/>
          <w:sz w:val="28"/>
          <w:szCs w:val="24"/>
        </w:rPr>
      </w:pPr>
      <w:r>
        <w:rPr>
          <w:rFonts w:eastAsia="Times New Roman" w:cs="Calibri"/>
          <w:b/>
          <w:bCs/>
          <w:color w:val="000000"/>
          <w:sz w:val="24"/>
          <w:szCs w:val="24"/>
        </w:rPr>
        <w:t>Land Line No:</w:t>
      </w:r>
      <w:r>
        <w:rPr>
          <w:rFonts w:eastAsia="Times New Roman" w:cs="Calibri"/>
          <w:b/>
          <w:bCs/>
          <w:color w:val="000000"/>
          <w:sz w:val="24"/>
          <w:szCs w:val="24"/>
        </w:rPr>
        <w:tab/>
      </w:r>
      <w:r>
        <w:rPr>
          <w:rFonts w:eastAsia="Times New Roman" w:cs="Calibri"/>
          <w:b/>
          <w:bCs/>
          <w:color w:val="000000"/>
          <w:sz w:val="24"/>
          <w:szCs w:val="24"/>
        </w:rPr>
        <w:tab/>
      </w:r>
      <w:r w:rsidR="00B158F3">
        <w:rPr>
          <w:rFonts w:eastAsia="Times New Roman" w:cs="Calibri"/>
          <w:b/>
          <w:bCs/>
          <w:color w:val="000000"/>
          <w:sz w:val="28"/>
          <w:szCs w:val="24"/>
        </w:rPr>
        <w:t>+91-0832-2414059</w:t>
      </w:r>
    </w:p>
    <w:p w:rsidR="00B158F3" w:rsidRPr="00D47735" w:rsidRDefault="00B158F3" w:rsidP="00256BF0">
      <w:pPr>
        <w:pStyle w:val="NoSpacing"/>
        <w:rPr>
          <w:rFonts w:eastAsia="Times New Roman" w:cs="Calibri"/>
          <w:b/>
          <w:bCs/>
          <w:color w:val="000000"/>
          <w:sz w:val="24"/>
          <w:szCs w:val="24"/>
        </w:rPr>
      </w:pPr>
    </w:p>
    <w:p w:rsidR="00854DC9" w:rsidRPr="00D47735" w:rsidRDefault="00854DC9" w:rsidP="00256BF0">
      <w:pPr>
        <w:pStyle w:val="NoSpacing"/>
        <w:rPr>
          <w:rFonts w:eastAsia="Times New Roman" w:cs="Calibri"/>
          <w:b/>
          <w:bCs/>
          <w:color w:val="000000"/>
          <w:sz w:val="24"/>
          <w:szCs w:val="24"/>
        </w:rPr>
      </w:pPr>
      <w:r w:rsidRPr="00D47735">
        <w:rPr>
          <w:rFonts w:eastAsia="Times New Roman" w:cs="Calibri"/>
          <w:b/>
          <w:bCs/>
          <w:color w:val="000000"/>
          <w:sz w:val="24"/>
          <w:szCs w:val="24"/>
        </w:rPr>
        <w:t>To,</w:t>
      </w:r>
    </w:p>
    <w:p w:rsidR="00854DC9" w:rsidRPr="00D47735" w:rsidRDefault="00854DC9" w:rsidP="00256BF0">
      <w:pPr>
        <w:pStyle w:val="NoSpacing"/>
        <w:rPr>
          <w:rFonts w:eastAsia="Times New Roman" w:cs="Calibri"/>
          <w:b/>
          <w:bCs/>
          <w:color w:val="000000"/>
          <w:sz w:val="24"/>
          <w:szCs w:val="24"/>
        </w:rPr>
      </w:pPr>
      <w:r w:rsidRPr="00D47735">
        <w:rPr>
          <w:rFonts w:eastAsia="Times New Roman" w:cs="Calibri"/>
          <w:b/>
          <w:bCs/>
          <w:color w:val="000000"/>
          <w:sz w:val="24"/>
          <w:szCs w:val="24"/>
        </w:rPr>
        <w:t>The Managing Director</w:t>
      </w:r>
    </w:p>
    <w:p w:rsidR="00854DC9" w:rsidRPr="00D47735" w:rsidRDefault="00854DC9" w:rsidP="00256BF0">
      <w:pPr>
        <w:pStyle w:val="NoSpacing"/>
        <w:rPr>
          <w:rFonts w:eastAsia="Times New Roman" w:cs="Calibri"/>
          <w:b/>
          <w:bCs/>
          <w:color w:val="000000"/>
          <w:sz w:val="24"/>
          <w:szCs w:val="24"/>
        </w:rPr>
      </w:pPr>
      <w:r w:rsidRPr="00D47735">
        <w:rPr>
          <w:rFonts w:eastAsia="Times New Roman" w:cs="Calibri"/>
          <w:b/>
          <w:bCs/>
          <w:color w:val="000000"/>
          <w:sz w:val="24"/>
          <w:szCs w:val="24"/>
        </w:rPr>
        <w:t>EDC Limited</w:t>
      </w:r>
    </w:p>
    <w:p w:rsidR="00DA6170" w:rsidRPr="00D47735" w:rsidRDefault="00DA6170" w:rsidP="00256BF0">
      <w:pPr>
        <w:pStyle w:val="NoSpacing"/>
        <w:rPr>
          <w:rFonts w:eastAsia="Times New Roman" w:cs="Calibri"/>
          <w:b/>
          <w:bCs/>
          <w:color w:val="000000"/>
          <w:sz w:val="24"/>
          <w:szCs w:val="24"/>
        </w:rPr>
      </w:pPr>
    </w:p>
    <w:p w:rsidR="00DA6170" w:rsidRPr="00D47735" w:rsidRDefault="00CE4D9D" w:rsidP="0066099B">
      <w:pPr>
        <w:pStyle w:val="NoSpacing"/>
        <w:jc w:val="center"/>
        <w:rPr>
          <w:rFonts w:ascii="Bookman Old Style" w:eastAsia="Times New Roman" w:hAnsi="Bookman Old Style" w:cs="Calibri"/>
          <w:b/>
          <w:bCs/>
          <w:color w:val="000000"/>
          <w:sz w:val="28"/>
          <w:szCs w:val="24"/>
          <w:u w:val="single"/>
        </w:rPr>
      </w:pPr>
      <w:r w:rsidRPr="00D47735">
        <w:rPr>
          <w:rFonts w:ascii="Bookman Old Style" w:eastAsia="Times New Roman" w:hAnsi="Bookman Old Style" w:cs="Calibri"/>
          <w:b/>
          <w:bCs/>
          <w:color w:val="000000"/>
          <w:sz w:val="28"/>
          <w:szCs w:val="24"/>
          <w:u w:val="single"/>
        </w:rPr>
        <w:t>CERTIFICATE</w:t>
      </w:r>
    </w:p>
    <w:p w:rsidR="003D5D13" w:rsidRPr="00D47735" w:rsidRDefault="003D5D13" w:rsidP="0066099B">
      <w:pPr>
        <w:pStyle w:val="NoSpacing"/>
        <w:jc w:val="center"/>
        <w:rPr>
          <w:rFonts w:ascii="Bookman Old Style" w:hAnsi="Bookman Old Style"/>
          <w:b/>
          <w:sz w:val="28"/>
          <w:szCs w:val="24"/>
          <w:u w:val="single"/>
        </w:rPr>
      </w:pPr>
    </w:p>
    <w:p w:rsidR="00DA6170" w:rsidRPr="00D47735" w:rsidRDefault="00DA6170" w:rsidP="0008103D">
      <w:pPr>
        <w:pStyle w:val="NoSpacing"/>
        <w:jc w:val="both"/>
        <w:rPr>
          <w:rFonts w:ascii="Trebuchet MS" w:hAnsi="Trebuchet MS"/>
          <w:b/>
          <w:sz w:val="24"/>
          <w:szCs w:val="24"/>
        </w:rPr>
      </w:pPr>
      <w:r w:rsidRPr="00D47735">
        <w:rPr>
          <w:rFonts w:eastAsia="Times New Roman" w:cs="Calibri"/>
          <w:b/>
          <w:bCs/>
          <w:iCs/>
          <w:color w:val="000000"/>
          <w:sz w:val="24"/>
          <w:szCs w:val="24"/>
        </w:rPr>
        <w:t>I/</w:t>
      </w:r>
      <w:r w:rsidR="00A67E90" w:rsidRPr="00D47735">
        <w:rPr>
          <w:rFonts w:eastAsia="Times New Roman" w:cs="Calibri"/>
          <w:b/>
          <w:bCs/>
          <w:iCs/>
          <w:color w:val="000000"/>
          <w:sz w:val="24"/>
          <w:szCs w:val="24"/>
        </w:rPr>
        <w:t>W</w:t>
      </w:r>
      <w:r w:rsidRPr="00D47735">
        <w:rPr>
          <w:rFonts w:eastAsia="Times New Roman" w:cs="Calibri"/>
          <w:b/>
          <w:bCs/>
          <w:iCs/>
          <w:color w:val="000000"/>
          <w:sz w:val="24"/>
          <w:szCs w:val="24"/>
        </w:rPr>
        <w:t>e hereby certify that the particulars given in th</w:t>
      </w:r>
      <w:r w:rsidR="00895530">
        <w:rPr>
          <w:rFonts w:eastAsia="Times New Roman" w:cs="Calibri"/>
          <w:b/>
          <w:bCs/>
          <w:iCs/>
          <w:color w:val="000000"/>
          <w:sz w:val="24"/>
          <w:szCs w:val="24"/>
        </w:rPr>
        <w:t xml:space="preserve">is </w:t>
      </w:r>
      <w:r w:rsidR="00854DC9" w:rsidRPr="00D47735">
        <w:rPr>
          <w:rFonts w:eastAsia="Times New Roman" w:cs="Calibri"/>
          <w:b/>
          <w:bCs/>
          <w:iCs/>
          <w:color w:val="000000"/>
          <w:sz w:val="24"/>
          <w:szCs w:val="24"/>
        </w:rPr>
        <w:t>application</w:t>
      </w:r>
      <w:r w:rsidRPr="00D47735">
        <w:rPr>
          <w:rFonts w:eastAsia="Times New Roman" w:cs="Calibri"/>
          <w:b/>
          <w:bCs/>
          <w:iCs/>
          <w:color w:val="000000"/>
          <w:sz w:val="24"/>
          <w:szCs w:val="24"/>
        </w:rPr>
        <w:t xml:space="preserve"> form are to the best of my/our knowledge </w:t>
      </w:r>
      <w:r w:rsidR="00F218EF" w:rsidRPr="00D47735">
        <w:rPr>
          <w:rFonts w:eastAsia="Times New Roman" w:cs="Calibri"/>
          <w:b/>
          <w:bCs/>
          <w:iCs/>
          <w:color w:val="000000"/>
          <w:sz w:val="24"/>
          <w:szCs w:val="24"/>
        </w:rPr>
        <w:t>and belief</w:t>
      </w:r>
      <w:r w:rsidRPr="00D47735">
        <w:rPr>
          <w:rFonts w:eastAsia="Times New Roman" w:cs="Calibri"/>
          <w:b/>
          <w:bCs/>
          <w:iCs/>
          <w:color w:val="000000"/>
          <w:sz w:val="24"/>
          <w:szCs w:val="24"/>
        </w:rPr>
        <w:t xml:space="preserve"> true and correct, and that no material fact has been concealed or withheld.</w:t>
      </w:r>
      <w:r w:rsidR="0066099B" w:rsidRPr="00D47735">
        <w:rPr>
          <w:rFonts w:eastAsia="Times New Roman" w:cs="Calibri"/>
          <w:b/>
          <w:bCs/>
          <w:iCs/>
          <w:color w:val="000000"/>
          <w:sz w:val="24"/>
          <w:szCs w:val="24"/>
        </w:rPr>
        <w:t xml:space="preserve"> I/We agree to abide by the rules of the competition </w:t>
      </w:r>
      <w:r w:rsidR="00C3330C">
        <w:rPr>
          <w:rFonts w:eastAsia="Times New Roman" w:cs="Calibri"/>
          <w:b/>
          <w:bCs/>
          <w:iCs/>
          <w:color w:val="000000"/>
          <w:sz w:val="24"/>
          <w:szCs w:val="24"/>
        </w:rPr>
        <w:t xml:space="preserve">with regard to the due diligence exercise </w:t>
      </w:r>
      <w:r w:rsidR="0066099B" w:rsidRPr="00D47735">
        <w:rPr>
          <w:rFonts w:eastAsia="Times New Roman" w:cs="Calibri"/>
          <w:b/>
          <w:bCs/>
          <w:iCs/>
          <w:color w:val="000000"/>
          <w:sz w:val="24"/>
          <w:szCs w:val="24"/>
        </w:rPr>
        <w:t xml:space="preserve">and agree </w:t>
      </w:r>
      <w:r w:rsidR="003D5D13" w:rsidRPr="00D47735">
        <w:rPr>
          <w:rFonts w:eastAsia="Times New Roman" w:cs="Calibri"/>
          <w:b/>
          <w:bCs/>
          <w:iCs/>
          <w:color w:val="000000"/>
          <w:sz w:val="24"/>
          <w:szCs w:val="24"/>
        </w:rPr>
        <w:t>that the decisions of EDC Limited will be final.</w:t>
      </w:r>
    </w:p>
    <w:p w:rsidR="00B158F3" w:rsidRDefault="00854DC9" w:rsidP="00CA46D8">
      <w:pPr>
        <w:spacing w:after="0" w:line="480" w:lineRule="auto"/>
        <w:rPr>
          <w:rFonts w:ascii="Trebuchet MS" w:hAnsi="Trebuchet MS"/>
          <w:b/>
          <w:sz w:val="24"/>
          <w:szCs w:val="24"/>
        </w:rPr>
      </w:pPr>
      <w:r w:rsidRPr="00D47735">
        <w:rPr>
          <w:rFonts w:ascii="Trebuchet MS" w:hAnsi="Trebuchet MS"/>
          <w:b/>
          <w:sz w:val="24"/>
          <w:szCs w:val="24"/>
        </w:rPr>
        <w:t xml:space="preserve">                                                                 </w:t>
      </w:r>
    </w:p>
    <w:p w:rsidR="00854DC9" w:rsidRPr="00D47735" w:rsidRDefault="00B158F3" w:rsidP="00B158F3">
      <w:pPr>
        <w:spacing w:after="0" w:line="480" w:lineRule="auto"/>
        <w:ind w:left="4320"/>
        <w:rPr>
          <w:rFonts w:ascii="Trebuchet MS" w:hAnsi="Trebuchet MS"/>
          <w:b/>
          <w:sz w:val="24"/>
          <w:szCs w:val="24"/>
        </w:rPr>
      </w:pPr>
      <w:r>
        <w:rPr>
          <w:rFonts w:ascii="Trebuchet MS" w:hAnsi="Trebuchet MS"/>
          <w:b/>
          <w:sz w:val="24"/>
          <w:szCs w:val="24"/>
        </w:rPr>
        <w:t xml:space="preserve">     </w:t>
      </w:r>
      <w:r w:rsidR="00854DC9" w:rsidRPr="00D47735">
        <w:rPr>
          <w:rFonts w:ascii="Trebuchet MS" w:hAnsi="Trebuchet MS"/>
          <w:b/>
          <w:sz w:val="24"/>
          <w:szCs w:val="24"/>
        </w:rPr>
        <w:t>Signature _______________________</w:t>
      </w:r>
      <w:r w:rsidR="00CA46D8" w:rsidRPr="00D47735">
        <w:rPr>
          <w:rFonts w:ascii="Trebuchet MS" w:hAnsi="Trebuchet MS"/>
          <w:b/>
          <w:sz w:val="24"/>
          <w:szCs w:val="24"/>
        </w:rPr>
        <w:t>__</w:t>
      </w:r>
    </w:p>
    <w:p w:rsidR="00854DC9" w:rsidRPr="00D47735" w:rsidRDefault="002A188D" w:rsidP="00CA28DD">
      <w:pPr>
        <w:spacing w:after="0" w:line="240" w:lineRule="auto"/>
        <w:ind w:left="4320"/>
        <w:rPr>
          <w:rFonts w:ascii="Trebuchet MS" w:hAnsi="Trebuchet MS"/>
          <w:b/>
          <w:sz w:val="24"/>
          <w:szCs w:val="24"/>
        </w:rPr>
      </w:pPr>
      <w:r>
        <w:rPr>
          <w:rFonts w:ascii="Trebuchet MS" w:hAnsi="Trebuchet MS"/>
          <w:b/>
          <w:sz w:val="24"/>
          <w:szCs w:val="24"/>
        </w:rPr>
        <w:tab/>
      </w:r>
      <w:r>
        <w:rPr>
          <w:rFonts w:ascii="Trebuchet MS" w:hAnsi="Trebuchet MS"/>
          <w:b/>
          <w:sz w:val="24"/>
          <w:szCs w:val="24"/>
        </w:rPr>
        <w:tab/>
        <w:t xml:space="preserve"> _</w:t>
      </w:r>
      <w:r w:rsidR="00CA28DD" w:rsidRPr="00D47735">
        <w:rPr>
          <w:rFonts w:ascii="Trebuchet MS" w:hAnsi="Trebuchet MS"/>
          <w:b/>
          <w:sz w:val="24"/>
          <w:szCs w:val="24"/>
        </w:rPr>
        <w:t>____________</w:t>
      </w:r>
      <w:r w:rsidR="008E0B06">
        <w:rPr>
          <w:rFonts w:ascii="Trebuchet MS" w:hAnsi="Trebuchet MS"/>
          <w:b/>
          <w:sz w:val="24"/>
          <w:szCs w:val="24"/>
        </w:rPr>
        <w:t>____________</w:t>
      </w:r>
    </w:p>
    <w:p w:rsidR="00895530" w:rsidRDefault="00CA28DD" w:rsidP="00895530">
      <w:pPr>
        <w:spacing w:after="0" w:line="240" w:lineRule="auto"/>
        <w:ind w:left="5040" w:firstLine="720"/>
        <w:rPr>
          <w:rFonts w:ascii="Calibri" w:hAnsi="Calibri"/>
          <w:b/>
          <w:i/>
          <w:sz w:val="24"/>
          <w:szCs w:val="24"/>
        </w:rPr>
      </w:pPr>
      <w:r w:rsidRPr="00D47735">
        <w:rPr>
          <w:rFonts w:ascii="Calibri" w:hAnsi="Calibri"/>
          <w:b/>
          <w:i/>
          <w:sz w:val="24"/>
          <w:szCs w:val="24"/>
        </w:rPr>
        <w:t>(Proprietor/Partner/Director)</w:t>
      </w:r>
    </w:p>
    <w:p w:rsidR="00895530" w:rsidRDefault="00895530" w:rsidP="00895530">
      <w:pPr>
        <w:spacing w:after="0" w:line="240" w:lineRule="auto"/>
        <w:rPr>
          <w:rFonts w:eastAsia="Times New Roman" w:cs="Calibri"/>
          <w:b/>
          <w:bCs/>
          <w:color w:val="000000"/>
          <w:sz w:val="24"/>
          <w:szCs w:val="24"/>
        </w:rPr>
      </w:pPr>
    </w:p>
    <w:p w:rsidR="00DA6170" w:rsidRPr="00D47735" w:rsidRDefault="00B158F3" w:rsidP="00895530">
      <w:pPr>
        <w:spacing w:after="0" w:line="240" w:lineRule="auto"/>
        <w:rPr>
          <w:rFonts w:ascii="Trebuchet MS" w:hAnsi="Trebuchet MS"/>
          <w:b/>
          <w:sz w:val="24"/>
          <w:szCs w:val="24"/>
        </w:rPr>
      </w:pPr>
      <w:r>
        <w:rPr>
          <w:rFonts w:eastAsia="Times New Roman" w:cs="Calibri"/>
          <w:b/>
          <w:bCs/>
          <w:color w:val="000000"/>
          <w:sz w:val="24"/>
          <w:szCs w:val="24"/>
        </w:rPr>
        <w:t xml:space="preserve">Date: </w:t>
      </w:r>
      <w:r>
        <w:rPr>
          <w:rFonts w:eastAsia="Times New Roman" w:cs="Calibri"/>
          <w:b/>
          <w:bCs/>
          <w:color w:val="000000"/>
          <w:sz w:val="24"/>
          <w:szCs w:val="24"/>
        </w:rPr>
        <w:tab/>
      </w:r>
      <w:r w:rsidR="003D5D13" w:rsidRPr="00D47735">
        <w:rPr>
          <w:rFonts w:eastAsia="Times New Roman" w:cs="Calibri"/>
          <w:b/>
          <w:bCs/>
          <w:color w:val="000000"/>
          <w:sz w:val="24"/>
          <w:szCs w:val="24"/>
        </w:rPr>
        <w:t>________________</w:t>
      </w:r>
    </w:p>
    <w:p w:rsidR="00EE22AD" w:rsidRPr="00D47735" w:rsidRDefault="003D5333" w:rsidP="00895530">
      <w:pPr>
        <w:jc w:val="center"/>
        <w:rPr>
          <w:rFonts w:ascii="Trebuchet MS" w:hAnsi="Trebuchet MS"/>
          <w:b/>
          <w:sz w:val="24"/>
          <w:szCs w:val="24"/>
        </w:rPr>
      </w:pPr>
      <w:r w:rsidRPr="00D47735">
        <w:rPr>
          <w:rFonts w:ascii="Trebuchet MS" w:hAnsi="Trebuchet MS"/>
          <w:b/>
          <w:sz w:val="32"/>
          <w:szCs w:val="24"/>
        </w:rPr>
        <w:lastRenderedPageBreak/>
        <w:t>GENERAL DETAILS</w:t>
      </w:r>
    </w:p>
    <w:p w:rsidR="001B238D" w:rsidRPr="00D47735" w:rsidRDefault="00F2255F">
      <w:pPr>
        <w:rPr>
          <w:rFonts w:ascii="Trebuchet MS" w:hAnsi="Trebuchet MS"/>
          <w:b/>
          <w:sz w:val="24"/>
          <w:szCs w:val="24"/>
        </w:rPr>
      </w:pPr>
      <w:r>
        <w:rPr>
          <w:rFonts w:ascii="Trebuchet MS" w:hAnsi="Trebuchet MS"/>
          <w:b/>
          <w:noProof/>
          <w:sz w:val="24"/>
          <w:szCs w:val="24"/>
        </w:rPr>
        <w:pict>
          <v:shapetype id="_x0000_t109" coordsize="21600,21600" o:spt="109" path="m,l,21600r21600,l21600,xe">
            <v:stroke joinstyle="miter"/>
            <v:path gradientshapeok="t" o:connecttype="rect"/>
          </v:shapetype>
          <v:shape id="_x0000_s1285" type="#_x0000_t109" style="position:absolute;margin-left:482.4pt;margin-top:24.7pt;width:16.35pt;height:17.3pt;z-index:251921408"/>
        </w:pict>
      </w:r>
      <w:r>
        <w:rPr>
          <w:rFonts w:ascii="Trebuchet MS" w:hAnsi="Trebuchet MS"/>
          <w:b/>
          <w:noProof/>
          <w:sz w:val="24"/>
          <w:szCs w:val="24"/>
        </w:rPr>
        <w:pict>
          <v:shape id="_x0000_s1284" type="#_x0000_t109" style="position:absolute;margin-left:466.05pt;margin-top:24.7pt;width:16.35pt;height:17.3pt;z-index:251920384"/>
        </w:pict>
      </w:r>
      <w:r>
        <w:rPr>
          <w:rFonts w:ascii="Trebuchet MS" w:hAnsi="Trebuchet MS"/>
          <w:b/>
          <w:noProof/>
          <w:sz w:val="24"/>
          <w:szCs w:val="24"/>
        </w:rPr>
        <w:pict>
          <v:shape id="_x0000_s1283" type="#_x0000_t109" style="position:absolute;margin-left:449.7pt;margin-top:24.7pt;width:16.35pt;height:17.3pt;z-index:251919360"/>
        </w:pict>
      </w:r>
      <w:r>
        <w:rPr>
          <w:rFonts w:ascii="Trebuchet MS" w:hAnsi="Trebuchet MS"/>
          <w:b/>
          <w:noProof/>
          <w:sz w:val="24"/>
          <w:szCs w:val="24"/>
        </w:rPr>
        <w:pict>
          <v:shape id="_x0000_s1282" type="#_x0000_t109" style="position:absolute;margin-left:433.35pt;margin-top:24.7pt;width:16.35pt;height:17.3pt;z-index:251918336"/>
        </w:pict>
      </w:r>
      <w:r>
        <w:rPr>
          <w:rFonts w:ascii="Trebuchet MS" w:hAnsi="Trebuchet MS"/>
          <w:b/>
          <w:noProof/>
          <w:sz w:val="24"/>
          <w:szCs w:val="24"/>
        </w:rPr>
        <w:pict>
          <v:shape id="_x0000_s1281" type="#_x0000_t109" style="position:absolute;margin-left:417pt;margin-top:24.7pt;width:16.35pt;height:17.3pt;z-index:251917312"/>
        </w:pict>
      </w:r>
      <w:r>
        <w:rPr>
          <w:rFonts w:ascii="Trebuchet MS" w:hAnsi="Trebuchet MS"/>
          <w:b/>
          <w:noProof/>
          <w:sz w:val="24"/>
          <w:szCs w:val="24"/>
        </w:rPr>
        <w:pict>
          <v:shape id="_x0000_s1272" type="#_x0000_t109" style="position:absolute;margin-left:270.65pt;margin-top:24.7pt;width:16.35pt;height:18.2pt;z-index:251908096">
            <v:textbox style="mso-next-textbox:#_x0000_s1272">
              <w:txbxContent>
                <w:p w:rsidR="00A42A3F" w:rsidRPr="00F2255F" w:rsidRDefault="00A42A3F">
                  <w:pPr>
                    <w:rPr>
                      <w:b/>
                    </w:rPr>
                  </w:pPr>
                  <w:r w:rsidRPr="00F2255F">
                    <w:rPr>
                      <w:b/>
                    </w:rPr>
                    <w:t>O</w:t>
                  </w:r>
                </w:p>
              </w:txbxContent>
            </v:textbox>
          </v:shape>
        </w:pict>
      </w:r>
      <w:r>
        <w:rPr>
          <w:rFonts w:ascii="Trebuchet MS" w:hAnsi="Trebuchet MS"/>
          <w:b/>
          <w:noProof/>
          <w:sz w:val="24"/>
          <w:szCs w:val="24"/>
        </w:rPr>
        <w:pict>
          <v:shape id="_x0000_s1271" type="#_x0000_t109" style="position:absolute;margin-left:254.3pt;margin-top:24.7pt;width:16.35pt;height:18.2pt;z-index:251907072">
            <v:textbox style="mso-next-textbox:#_x0000_s1271">
              <w:txbxContent>
                <w:p w:rsidR="00A42A3F" w:rsidRPr="00F2255F" w:rsidRDefault="00A42A3F">
                  <w:pPr>
                    <w:rPr>
                      <w:b/>
                    </w:rPr>
                  </w:pPr>
                  <w:r w:rsidRPr="00F2255F">
                    <w:rPr>
                      <w:b/>
                    </w:rPr>
                    <w:t>R</w:t>
                  </w:r>
                </w:p>
              </w:txbxContent>
            </v:textbox>
          </v:shape>
        </w:pict>
      </w:r>
      <w:r>
        <w:rPr>
          <w:rFonts w:ascii="Trebuchet MS" w:hAnsi="Trebuchet MS"/>
          <w:b/>
          <w:noProof/>
          <w:sz w:val="24"/>
          <w:szCs w:val="24"/>
        </w:rPr>
        <w:pict>
          <v:shape id="_x0000_s1280" type="#_x0000_t109" style="position:absolute;margin-left:400.65pt;margin-top:24.7pt;width:16.35pt;height:18.2pt;z-index:251916288">
            <v:textbox>
              <w:txbxContent>
                <w:p w:rsidR="00A42A3F" w:rsidRPr="00F2255F" w:rsidRDefault="00A42A3F">
                  <w:pPr>
                    <w:rPr>
                      <w:b/>
                    </w:rPr>
                  </w:pPr>
                  <w:r w:rsidRPr="00F2255F">
                    <w:rPr>
                      <w:b/>
                    </w:rPr>
                    <w:t>Y</w:t>
                  </w:r>
                </w:p>
              </w:txbxContent>
            </v:textbox>
          </v:shape>
        </w:pict>
      </w:r>
      <w:r>
        <w:rPr>
          <w:rFonts w:ascii="Trebuchet MS" w:hAnsi="Trebuchet MS"/>
          <w:b/>
          <w:noProof/>
          <w:sz w:val="24"/>
          <w:szCs w:val="24"/>
        </w:rPr>
        <w:pict>
          <v:shape id="_x0000_s1279" type="#_x0000_t109" style="position:absolute;margin-left:384.3pt;margin-top:24.7pt;width:16.35pt;height:18.2pt;z-index:251915264">
            <v:textbox>
              <w:txbxContent>
                <w:p w:rsidR="00A42A3F" w:rsidRPr="00F2255F" w:rsidRDefault="00A42A3F">
                  <w:pPr>
                    <w:rPr>
                      <w:b/>
                    </w:rPr>
                  </w:pPr>
                  <w:r w:rsidRPr="00F2255F">
                    <w:rPr>
                      <w:b/>
                    </w:rPr>
                    <w:t>R</w:t>
                  </w:r>
                </w:p>
              </w:txbxContent>
            </v:textbox>
          </v:shape>
        </w:pict>
      </w:r>
      <w:r>
        <w:rPr>
          <w:rFonts w:ascii="Trebuchet MS" w:hAnsi="Trebuchet MS"/>
          <w:b/>
          <w:noProof/>
          <w:sz w:val="24"/>
          <w:szCs w:val="24"/>
        </w:rPr>
        <w:pict>
          <v:shape id="_x0000_s1278" type="#_x0000_t109" style="position:absolute;margin-left:368.75pt;margin-top:24.7pt;width:16.35pt;height:18.2pt;z-index:251914240">
            <v:textbox>
              <w:txbxContent>
                <w:p w:rsidR="00A42A3F" w:rsidRPr="00F2255F" w:rsidRDefault="00A42A3F">
                  <w:pPr>
                    <w:rPr>
                      <w:b/>
                    </w:rPr>
                  </w:pPr>
                  <w:r w:rsidRPr="00F2255F">
                    <w:rPr>
                      <w:b/>
                    </w:rPr>
                    <w:t>A</w:t>
                  </w:r>
                </w:p>
              </w:txbxContent>
            </v:textbox>
          </v:shape>
        </w:pict>
      </w:r>
      <w:r>
        <w:rPr>
          <w:rFonts w:ascii="Trebuchet MS" w:hAnsi="Trebuchet MS"/>
          <w:b/>
          <w:noProof/>
          <w:sz w:val="24"/>
          <w:szCs w:val="24"/>
        </w:rPr>
        <w:pict>
          <v:shape id="_x0000_s1270" type="#_x0000_t109" style="position:absolute;margin-left:238.4pt;margin-top:24.7pt;width:16.35pt;height:18.45pt;z-index:251906048;v-text-anchor:middle">
            <v:textbox style="mso-next-textbox:#_x0000_s1270">
              <w:txbxContent>
                <w:p w:rsidR="00A42A3F" w:rsidRPr="00F2255F" w:rsidRDefault="00A42A3F">
                  <w:pPr>
                    <w:rPr>
                      <w:b/>
                      <w:sz w:val="24"/>
                    </w:rPr>
                  </w:pPr>
                  <w:r w:rsidRPr="00F2255F">
                    <w:rPr>
                      <w:b/>
                      <w:sz w:val="24"/>
                    </w:rPr>
                    <w:t>P</w:t>
                  </w:r>
                </w:p>
              </w:txbxContent>
            </v:textbox>
          </v:shape>
        </w:pict>
      </w:r>
      <w:r>
        <w:rPr>
          <w:rFonts w:ascii="Trebuchet MS" w:hAnsi="Trebuchet MS"/>
          <w:b/>
          <w:noProof/>
          <w:sz w:val="24"/>
          <w:szCs w:val="24"/>
        </w:rPr>
        <w:pict>
          <v:shape id="_x0000_s1277" type="#_x0000_t109" style="position:absolute;margin-left:352.4pt;margin-top:24.7pt;width:16.35pt;height:18.2pt;z-index:251913216">
            <v:textbox>
              <w:txbxContent>
                <w:p w:rsidR="00A42A3F" w:rsidRPr="00F2255F" w:rsidRDefault="00A42A3F">
                  <w:pPr>
                    <w:rPr>
                      <w:b/>
                    </w:rPr>
                  </w:pPr>
                  <w:r w:rsidRPr="00F2255F">
                    <w:rPr>
                      <w:b/>
                    </w:rPr>
                    <w:t>T</w:t>
                  </w:r>
                </w:p>
              </w:txbxContent>
            </v:textbox>
          </v:shape>
        </w:pict>
      </w:r>
      <w:r>
        <w:rPr>
          <w:rFonts w:ascii="Trebuchet MS" w:hAnsi="Trebuchet MS"/>
          <w:b/>
          <w:noProof/>
          <w:sz w:val="24"/>
          <w:szCs w:val="24"/>
        </w:rPr>
        <w:pict>
          <v:shape id="_x0000_s1276" type="#_x0000_t109" style="position:absolute;margin-left:336.05pt;margin-top:24.7pt;width:16.35pt;height:18.2pt;z-index:251912192">
            <v:textbox>
              <w:txbxContent>
                <w:p w:rsidR="00A42A3F" w:rsidRPr="00F2255F" w:rsidRDefault="00A42A3F">
                  <w:pPr>
                    <w:rPr>
                      <w:b/>
                    </w:rPr>
                  </w:pPr>
                  <w:r w:rsidRPr="00F2255F">
                    <w:rPr>
                      <w:b/>
                    </w:rPr>
                    <w:t>E</w:t>
                  </w:r>
                </w:p>
              </w:txbxContent>
            </v:textbox>
          </v:shape>
        </w:pict>
      </w:r>
      <w:r>
        <w:rPr>
          <w:rFonts w:ascii="Trebuchet MS" w:hAnsi="Trebuchet MS"/>
          <w:b/>
          <w:noProof/>
          <w:sz w:val="24"/>
          <w:szCs w:val="24"/>
        </w:rPr>
        <w:pict>
          <v:shape id="_x0000_s1275" type="#_x0000_t109" style="position:absolute;margin-left:319.7pt;margin-top:24.7pt;width:16.35pt;height:18.2pt;z-index:251911168">
            <v:textbox>
              <w:txbxContent>
                <w:p w:rsidR="00A42A3F" w:rsidRPr="00F2255F" w:rsidRDefault="00A42A3F">
                  <w:pPr>
                    <w:rPr>
                      <w:b/>
                    </w:rPr>
                  </w:pPr>
                  <w:r w:rsidRPr="00F2255F">
                    <w:rPr>
                      <w:b/>
                    </w:rPr>
                    <w:t>I</w:t>
                  </w:r>
                </w:p>
              </w:txbxContent>
            </v:textbox>
          </v:shape>
        </w:pict>
      </w:r>
      <w:r>
        <w:rPr>
          <w:rFonts w:ascii="Trebuchet MS" w:hAnsi="Trebuchet MS"/>
          <w:b/>
          <w:noProof/>
          <w:sz w:val="24"/>
          <w:szCs w:val="24"/>
        </w:rPr>
        <w:pict>
          <v:shape id="_x0000_s1274" type="#_x0000_t109" style="position:absolute;margin-left:303.35pt;margin-top:24.7pt;width:16.35pt;height:18.2pt;z-index:251910144">
            <v:textbox>
              <w:txbxContent>
                <w:p w:rsidR="00A42A3F" w:rsidRPr="00F2255F" w:rsidRDefault="00A42A3F">
                  <w:pPr>
                    <w:rPr>
                      <w:b/>
                    </w:rPr>
                  </w:pPr>
                  <w:r w:rsidRPr="00F2255F">
                    <w:rPr>
                      <w:b/>
                    </w:rPr>
                    <w:t>R</w:t>
                  </w:r>
                </w:p>
              </w:txbxContent>
            </v:textbox>
          </v:shape>
        </w:pict>
      </w:r>
      <w:r>
        <w:rPr>
          <w:rFonts w:ascii="Trebuchet MS" w:hAnsi="Trebuchet MS"/>
          <w:b/>
          <w:noProof/>
          <w:sz w:val="24"/>
          <w:szCs w:val="24"/>
        </w:rPr>
        <w:pict>
          <v:shape id="_x0000_s1273" type="#_x0000_t109" style="position:absolute;margin-left:287pt;margin-top:24.7pt;width:16.35pt;height:18.2pt;z-index:251909120">
            <v:textbox style="mso-next-textbox:#_x0000_s1273">
              <w:txbxContent>
                <w:p w:rsidR="00A42A3F" w:rsidRPr="00F2255F" w:rsidRDefault="00A42A3F">
                  <w:pPr>
                    <w:rPr>
                      <w:b/>
                    </w:rPr>
                  </w:pPr>
                  <w:r w:rsidRPr="00F2255F">
                    <w:rPr>
                      <w:b/>
                    </w:rPr>
                    <w:t>P</w:t>
                  </w:r>
                </w:p>
              </w:txbxContent>
            </v:textbox>
          </v:shape>
        </w:pict>
      </w:r>
      <w:r w:rsidR="00A42A3F">
        <w:rPr>
          <w:rFonts w:ascii="Trebuchet MS" w:hAnsi="Trebuchet MS"/>
          <w:b/>
          <w:noProof/>
          <w:sz w:val="24"/>
          <w:szCs w:val="24"/>
        </w:rPr>
        <w:pict>
          <v:shape id="_x0000_s1081" type="#_x0000_t109" style="position:absolute;margin-left:483.65pt;margin-top:24.9pt;width:16.35pt;height:15.75pt;z-index:251712512"/>
        </w:pict>
      </w:r>
      <w:r w:rsidR="00A42A3F">
        <w:rPr>
          <w:rFonts w:ascii="Trebuchet MS" w:hAnsi="Trebuchet MS"/>
          <w:b/>
          <w:noProof/>
          <w:sz w:val="24"/>
          <w:szCs w:val="24"/>
        </w:rPr>
        <w:pict>
          <v:shape id="_x0000_s1080" type="#_x0000_t109" style="position:absolute;margin-left:467.3pt;margin-top:24.9pt;width:16.35pt;height:15.75pt;z-index:251711488"/>
        </w:pict>
      </w:r>
      <w:r w:rsidR="00A42A3F">
        <w:rPr>
          <w:rFonts w:ascii="Trebuchet MS" w:hAnsi="Trebuchet MS"/>
          <w:b/>
          <w:noProof/>
          <w:sz w:val="24"/>
          <w:szCs w:val="24"/>
        </w:rPr>
        <w:pict>
          <v:shape id="_x0000_s1079" type="#_x0000_t109" style="position:absolute;margin-left:450.95pt;margin-top:24.9pt;width:16.35pt;height:15.75pt;z-index:251710464"/>
        </w:pict>
      </w:r>
      <w:r w:rsidR="00A42A3F">
        <w:rPr>
          <w:rFonts w:ascii="Trebuchet MS" w:hAnsi="Trebuchet MS"/>
          <w:b/>
          <w:noProof/>
          <w:sz w:val="24"/>
          <w:szCs w:val="24"/>
        </w:rPr>
        <w:pict>
          <v:shape id="_x0000_s1078" type="#_x0000_t109" style="position:absolute;margin-left:434.6pt;margin-top:24.9pt;width:16.35pt;height:15.75pt;z-index:251709440"/>
        </w:pict>
      </w:r>
      <w:r w:rsidR="00A42A3F">
        <w:rPr>
          <w:rFonts w:ascii="Trebuchet MS" w:hAnsi="Trebuchet MS"/>
          <w:b/>
          <w:noProof/>
          <w:sz w:val="24"/>
          <w:szCs w:val="24"/>
        </w:rPr>
        <w:pict>
          <v:shape id="_x0000_s1077" type="#_x0000_t109" style="position:absolute;margin-left:418.25pt;margin-top:24.9pt;width:16.35pt;height:15.75pt;z-index:251708416"/>
        </w:pict>
      </w:r>
      <w:r w:rsidR="00A42A3F">
        <w:rPr>
          <w:rFonts w:ascii="Trebuchet MS" w:hAnsi="Trebuchet MS"/>
          <w:b/>
          <w:noProof/>
          <w:sz w:val="24"/>
          <w:szCs w:val="24"/>
        </w:rPr>
        <w:pict>
          <v:shape id="_x0000_s1076" type="#_x0000_t109" style="position:absolute;margin-left:401.9pt;margin-top:24.9pt;width:16.35pt;height:15.75pt;z-index:251707392"/>
        </w:pict>
      </w:r>
      <w:r w:rsidR="00A42A3F">
        <w:rPr>
          <w:rFonts w:ascii="Trebuchet MS" w:hAnsi="Trebuchet MS"/>
          <w:b/>
          <w:noProof/>
          <w:sz w:val="24"/>
          <w:szCs w:val="24"/>
        </w:rPr>
        <w:pict>
          <v:shape id="_x0000_s1075" type="#_x0000_t109" style="position:absolute;margin-left:385.55pt;margin-top:24.9pt;width:16.35pt;height:15.75pt;z-index:251706368"/>
        </w:pict>
      </w:r>
      <w:r w:rsidR="00A42A3F">
        <w:rPr>
          <w:rFonts w:ascii="Trebuchet MS" w:hAnsi="Trebuchet MS"/>
          <w:b/>
          <w:noProof/>
          <w:sz w:val="24"/>
          <w:szCs w:val="24"/>
        </w:rPr>
        <w:pict>
          <v:shape id="_x0000_s1074" type="#_x0000_t109" style="position:absolute;margin-left:370pt;margin-top:24.9pt;width:16.35pt;height:15.75pt;z-index:251705344"/>
        </w:pict>
      </w:r>
      <w:r w:rsidR="00A42A3F">
        <w:rPr>
          <w:rFonts w:ascii="Trebuchet MS" w:hAnsi="Trebuchet MS"/>
          <w:b/>
          <w:noProof/>
          <w:sz w:val="24"/>
          <w:szCs w:val="24"/>
        </w:rPr>
        <w:pict>
          <v:shape id="_x0000_s1073" type="#_x0000_t109" style="position:absolute;margin-left:353.65pt;margin-top:24.9pt;width:16.35pt;height:15.75pt;z-index:251704320"/>
        </w:pict>
      </w:r>
      <w:r w:rsidR="00A42A3F">
        <w:rPr>
          <w:rFonts w:ascii="Trebuchet MS" w:hAnsi="Trebuchet MS"/>
          <w:b/>
          <w:noProof/>
          <w:sz w:val="24"/>
          <w:szCs w:val="24"/>
        </w:rPr>
        <w:pict>
          <v:shape id="_x0000_s1072" type="#_x0000_t109" style="position:absolute;margin-left:337.3pt;margin-top:24.9pt;width:16.35pt;height:15.75pt;z-index:251703296"/>
        </w:pict>
      </w:r>
      <w:r w:rsidR="00A42A3F">
        <w:rPr>
          <w:rFonts w:ascii="Trebuchet MS" w:hAnsi="Trebuchet MS"/>
          <w:b/>
          <w:noProof/>
          <w:sz w:val="24"/>
          <w:szCs w:val="24"/>
        </w:rPr>
        <w:pict>
          <v:shape id="_x0000_s1071" type="#_x0000_t109" style="position:absolute;margin-left:320.95pt;margin-top:24.9pt;width:16.35pt;height:15.75pt;z-index:251702272"/>
        </w:pict>
      </w:r>
      <w:r w:rsidR="00A42A3F">
        <w:rPr>
          <w:rFonts w:ascii="Trebuchet MS" w:hAnsi="Trebuchet MS"/>
          <w:b/>
          <w:noProof/>
          <w:sz w:val="24"/>
          <w:szCs w:val="24"/>
        </w:rPr>
        <w:pict>
          <v:shape id="_x0000_s1070" type="#_x0000_t109" style="position:absolute;margin-left:304.6pt;margin-top:24.9pt;width:16.35pt;height:15.75pt;z-index:251701248"/>
        </w:pict>
      </w:r>
      <w:r w:rsidR="00A42A3F">
        <w:rPr>
          <w:rFonts w:ascii="Trebuchet MS" w:hAnsi="Trebuchet MS"/>
          <w:b/>
          <w:noProof/>
          <w:sz w:val="24"/>
          <w:szCs w:val="24"/>
        </w:rPr>
        <w:pict>
          <v:shape id="_x0000_s1069" type="#_x0000_t109" style="position:absolute;margin-left:288.25pt;margin-top:24.9pt;width:16.35pt;height:15.75pt;z-index:251700224"/>
        </w:pict>
      </w:r>
      <w:r w:rsidR="00A42A3F">
        <w:rPr>
          <w:rFonts w:ascii="Trebuchet MS" w:hAnsi="Trebuchet MS"/>
          <w:b/>
          <w:noProof/>
          <w:sz w:val="24"/>
          <w:szCs w:val="24"/>
        </w:rPr>
        <w:pict>
          <v:shape id="_x0000_s1068" type="#_x0000_t109" style="position:absolute;margin-left:271.9pt;margin-top:24.9pt;width:16.35pt;height:15.75pt;z-index:251699200"/>
        </w:pict>
      </w:r>
      <w:r w:rsidR="00A42A3F">
        <w:rPr>
          <w:rFonts w:ascii="Trebuchet MS" w:hAnsi="Trebuchet MS"/>
          <w:b/>
          <w:noProof/>
          <w:sz w:val="24"/>
          <w:szCs w:val="24"/>
        </w:rPr>
        <w:pict>
          <v:shape id="_x0000_s1067" type="#_x0000_t109" style="position:absolute;margin-left:255.55pt;margin-top:24.9pt;width:16.35pt;height:15.75pt;z-index:251698176"/>
        </w:pict>
      </w:r>
      <w:r w:rsidR="00A42A3F">
        <w:rPr>
          <w:rFonts w:ascii="Trebuchet MS" w:hAnsi="Trebuchet MS"/>
          <w:b/>
          <w:noProof/>
          <w:sz w:val="24"/>
          <w:szCs w:val="24"/>
        </w:rPr>
        <w:pict>
          <v:shape id="_x0000_s1066" type="#_x0000_t109" style="position:absolute;margin-left:239.2pt;margin-top:24.9pt;width:16.35pt;height:15.75pt;z-index:251697152"/>
        </w:pict>
      </w:r>
      <w:r w:rsidR="00A42A3F">
        <w:rPr>
          <w:rFonts w:ascii="Trebuchet MS" w:hAnsi="Trebuchet MS"/>
          <w:b/>
          <w:noProof/>
          <w:sz w:val="24"/>
          <w:szCs w:val="24"/>
        </w:rPr>
        <w:pict>
          <v:shape id="_x0000_s1132" type="#_x0000_t109" style="position:absolute;margin-left:483.65pt;margin-top:72.15pt;width:16.35pt;height:15.75pt;z-index:251764736"/>
        </w:pict>
      </w:r>
      <w:r w:rsidR="00A42A3F">
        <w:rPr>
          <w:rFonts w:ascii="Trebuchet MS" w:hAnsi="Trebuchet MS"/>
          <w:b/>
          <w:noProof/>
          <w:sz w:val="24"/>
          <w:szCs w:val="24"/>
        </w:rPr>
        <w:pict>
          <v:shape id="_x0000_s1131" type="#_x0000_t109" style="position:absolute;margin-left:467.3pt;margin-top:72.15pt;width:16.35pt;height:15.75pt;z-index:251763712"/>
        </w:pict>
      </w:r>
      <w:r w:rsidR="00A42A3F">
        <w:rPr>
          <w:rFonts w:ascii="Trebuchet MS" w:hAnsi="Trebuchet MS"/>
          <w:b/>
          <w:noProof/>
          <w:sz w:val="24"/>
          <w:szCs w:val="24"/>
        </w:rPr>
        <w:pict>
          <v:shape id="_x0000_s1130" type="#_x0000_t109" style="position:absolute;margin-left:450.95pt;margin-top:72.15pt;width:16.35pt;height:15.75pt;z-index:251762688"/>
        </w:pict>
      </w:r>
      <w:r w:rsidR="00A42A3F">
        <w:rPr>
          <w:rFonts w:ascii="Trebuchet MS" w:hAnsi="Trebuchet MS"/>
          <w:b/>
          <w:noProof/>
          <w:sz w:val="24"/>
          <w:szCs w:val="24"/>
        </w:rPr>
        <w:pict>
          <v:shape id="_x0000_s1129" type="#_x0000_t109" style="position:absolute;margin-left:434.6pt;margin-top:72.15pt;width:16.35pt;height:15.75pt;z-index:251761664">
            <v:textbox>
              <w:txbxContent>
                <w:p w:rsidR="00A42A3F" w:rsidRDefault="00A42A3F"/>
              </w:txbxContent>
            </v:textbox>
          </v:shape>
        </w:pict>
      </w:r>
      <w:r w:rsidR="00A42A3F">
        <w:rPr>
          <w:rFonts w:ascii="Trebuchet MS" w:hAnsi="Trebuchet MS"/>
          <w:b/>
          <w:noProof/>
          <w:sz w:val="24"/>
          <w:szCs w:val="24"/>
        </w:rPr>
        <w:pict>
          <v:shape id="_x0000_s1128" type="#_x0000_t109" style="position:absolute;margin-left:418.25pt;margin-top:72.15pt;width:16.35pt;height:15.75pt;z-index:251760640">
            <v:textbox>
              <w:txbxContent>
                <w:p w:rsidR="00A42A3F" w:rsidRDefault="00A42A3F"/>
              </w:txbxContent>
            </v:textbox>
          </v:shape>
        </w:pict>
      </w:r>
    </w:p>
    <w:p w:rsidR="003D5333" w:rsidRPr="00D47735" w:rsidRDefault="00DF1D7C" w:rsidP="00F53F26">
      <w:pPr>
        <w:spacing w:line="240" w:lineRule="auto"/>
        <w:contextualSpacing/>
        <w:rPr>
          <w:rFonts w:ascii="Trebuchet MS" w:hAnsi="Trebuchet MS"/>
          <w:b/>
          <w:sz w:val="24"/>
          <w:szCs w:val="24"/>
        </w:rPr>
      </w:pPr>
      <w:r w:rsidRPr="00D47735">
        <w:rPr>
          <w:rFonts w:ascii="Trebuchet MS" w:hAnsi="Trebuchet MS"/>
          <w:b/>
          <w:sz w:val="24"/>
          <w:szCs w:val="24"/>
        </w:rPr>
        <w:t>1</w:t>
      </w:r>
      <w:r w:rsidR="003D5333" w:rsidRPr="00D47735">
        <w:rPr>
          <w:rFonts w:ascii="Trebuchet MS" w:hAnsi="Trebuchet MS"/>
          <w:b/>
          <w:sz w:val="24"/>
          <w:szCs w:val="24"/>
        </w:rPr>
        <w:t>.  Constitution</w:t>
      </w:r>
      <w:r w:rsidR="00FE51A8" w:rsidRPr="00D47735">
        <w:rPr>
          <w:rFonts w:ascii="Trebuchet MS" w:hAnsi="Trebuchet MS"/>
          <w:b/>
          <w:sz w:val="24"/>
          <w:szCs w:val="24"/>
        </w:rPr>
        <w:t>:</w:t>
      </w:r>
      <w:r w:rsidR="0064578B" w:rsidRPr="00D47735">
        <w:rPr>
          <w:rFonts w:ascii="Trebuchet MS" w:hAnsi="Trebuchet MS"/>
          <w:b/>
          <w:sz w:val="24"/>
          <w:szCs w:val="24"/>
        </w:rPr>
        <w:tab/>
      </w:r>
      <w:r w:rsidR="0064578B" w:rsidRPr="00D47735">
        <w:rPr>
          <w:rFonts w:ascii="Trebuchet MS" w:hAnsi="Trebuchet MS"/>
          <w:b/>
          <w:sz w:val="24"/>
          <w:szCs w:val="24"/>
        </w:rPr>
        <w:tab/>
      </w:r>
      <w:r w:rsidR="0064578B" w:rsidRPr="00D47735">
        <w:rPr>
          <w:rFonts w:ascii="Trebuchet MS" w:hAnsi="Trebuchet MS"/>
          <w:b/>
          <w:sz w:val="24"/>
          <w:szCs w:val="24"/>
        </w:rPr>
        <w:tab/>
      </w:r>
      <w:r w:rsidR="0064578B" w:rsidRPr="00D47735">
        <w:rPr>
          <w:rFonts w:ascii="Trebuchet MS" w:hAnsi="Trebuchet MS"/>
          <w:b/>
          <w:sz w:val="24"/>
          <w:szCs w:val="24"/>
        </w:rPr>
        <w:tab/>
      </w:r>
    </w:p>
    <w:p w:rsidR="003D5333" w:rsidRPr="00D47735" w:rsidRDefault="00CA46D8" w:rsidP="00F53F26">
      <w:pPr>
        <w:spacing w:line="240" w:lineRule="auto"/>
        <w:contextualSpacing/>
        <w:rPr>
          <w:rFonts w:ascii="Trebuchet MS" w:hAnsi="Trebuchet MS"/>
          <w:b/>
          <w:sz w:val="20"/>
          <w:szCs w:val="24"/>
        </w:rPr>
      </w:pPr>
      <w:r w:rsidRPr="00D47735">
        <w:rPr>
          <w:rFonts w:ascii="Trebuchet MS" w:hAnsi="Trebuchet MS"/>
          <w:b/>
          <w:sz w:val="20"/>
          <w:szCs w:val="24"/>
        </w:rPr>
        <w:t>(</w:t>
      </w:r>
      <w:r w:rsidR="0064578B" w:rsidRPr="00D47735">
        <w:rPr>
          <w:rFonts w:ascii="Trebuchet MS" w:hAnsi="Trebuchet MS"/>
          <w:b/>
          <w:sz w:val="20"/>
          <w:szCs w:val="24"/>
        </w:rPr>
        <w:t>Proprietary</w:t>
      </w:r>
      <w:r w:rsidR="003D5333" w:rsidRPr="00D47735">
        <w:rPr>
          <w:rFonts w:ascii="Trebuchet MS" w:hAnsi="Trebuchet MS"/>
          <w:b/>
          <w:sz w:val="20"/>
          <w:szCs w:val="24"/>
        </w:rPr>
        <w:t>/Partnership/Company</w:t>
      </w:r>
      <w:r w:rsidR="00F3414E" w:rsidRPr="00D47735">
        <w:rPr>
          <w:rFonts w:ascii="Trebuchet MS" w:hAnsi="Trebuchet MS"/>
          <w:b/>
          <w:sz w:val="20"/>
          <w:szCs w:val="24"/>
        </w:rPr>
        <w:t>/LLP</w:t>
      </w:r>
      <w:r w:rsidR="003D5333" w:rsidRPr="00D47735">
        <w:rPr>
          <w:rFonts w:ascii="Trebuchet MS" w:hAnsi="Trebuchet MS"/>
          <w:b/>
          <w:sz w:val="20"/>
          <w:szCs w:val="24"/>
        </w:rPr>
        <w:t>)</w:t>
      </w:r>
    </w:p>
    <w:p w:rsidR="00F53F26" w:rsidRPr="00D47735" w:rsidRDefault="00F53F26" w:rsidP="003D5333">
      <w:pPr>
        <w:spacing w:line="240" w:lineRule="auto"/>
        <w:contextualSpacing/>
        <w:rPr>
          <w:rFonts w:ascii="Trebuchet MS" w:hAnsi="Trebuchet MS"/>
          <w:b/>
          <w:sz w:val="24"/>
          <w:szCs w:val="24"/>
        </w:rPr>
      </w:pPr>
    </w:p>
    <w:p w:rsidR="00004FB0" w:rsidRPr="00D47735" w:rsidRDefault="001932C5" w:rsidP="001117C6">
      <w:pPr>
        <w:spacing w:line="240" w:lineRule="auto"/>
        <w:contextualSpacing/>
        <w:rPr>
          <w:rFonts w:ascii="Trebuchet MS" w:hAnsi="Trebuchet MS"/>
          <w:b/>
          <w:sz w:val="24"/>
          <w:szCs w:val="24"/>
        </w:rPr>
      </w:pPr>
      <w:r>
        <w:rPr>
          <w:rFonts w:ascii="Trebuchet MS" w:hAnsi="Trebuchet MS"/>
          <w:b/>
          <w:noProof/>
          <w:sz w:val="24"/>
          <w:szCs w:val="24"/>
        </w:rPr>
        <w:pict>
          <v:shape id="_x0000_s1127" type="#_x0000_t109" style="position:absolute;margin-left:401.9pt;margin-top:6.65pt;width:16.35pt;height:18.6pt;z-index:251759616">
            <v:textbox>
              <w:txbxContent>
                <w:p w:rsidR="00A42A3F" w:rsidRPr="00C12C65" w:rsidRDefault="00A42A3F">
                  <w:pPr>
                    <w:rPr>
                      <w:b/>
                    </w:rPr>
                  </w:pPr>
                  <w:r w:rsidRPr="00C12C65">
                    <w:rPr>
                      <w:b/>
                    </w:rPr>
                    <w:t>5</w:t>
                  </w:r>
                </w:p>
              </w:txbxContent>
            </v:textbox>
          </v:shape>
        </w:pict>
      </w:r>
      <w:r>
        <w:rPr>
          <w:rFonts w:ascii="Trebuchet MS" w:hAnsi="Trebuchet MS"/>
          <w:b/>
          <w:noProof/>
          <w:sz w:val="24"/>
          <w:szCs w:val="24"/>
        </w:rPr>
        <w:pict>
          <v:shape id="_x0000_s1126" type="#_x0000_t109" style="position:absolute;margin-left:385.55pt;margin-top:6.65pt;width:16.35pt;height:18.6pt;z-index:251758592">
            <v:textbox>
              <w:txbxContent>
                <w:p w:rsidR="00A42A3F" w:rsidRPr="00C12C65" w:rsidRDefault="00A42A3F">
                  <w:pPr>
                    <w:rPr>
                      <w:b/>
                    </w:rPr>
                  </w:pPr>
                  <w:r w:rsidRPr="00C12C65">
                    <w:rPr>
                      <w:b/>
                    </w:rPr>
                    <w:t>7</w:t>
                  </w:r>
                </w:p>
              </w:txbxContent>
            </v:textbox>
          </v:shape>
        </w:pict>
      </w:r>
      <w:r>
        <w:rPr>
          <w:rFonts w:ascii="Trebuchet MS" w:hAnsi="Trebuchet MS"/>
          <w:b/>
          <w:noProof/>
          <w:sz w:val="24"/>
          <w:szCs w:val="24"/>
        </w:rPr>
        <w:pict>
          <v:shape id="_x0000_s1125" type="#_x0000_t109" style="position:absolute;margin-left:370pt;margin-top:6.65pt;width:16.35pt;height:18.6pt;z-index:251757568">
            <v:textbox>
              <w:txbxContent>
                <w:p w:rsidR="00A42A3F" w:rsidRPr="00C12C65" w:rsidRDefault="00A42A3F">
                  <w:pPr>
                    <w:rPr>
                      <w:b/>
                    </w:rPr>
                  </w:pPr>
                  <w:r w:rsidRPr="00C12C65">
                    <w:rPr>
                      <w:b/>
                    </w:rPr>
                    <w:t>7</w:t>
                  </w:r>
                </w:p>
              </w:txbxContent>
            </v:textbox>
          </v:shape>
        </w:pict>
      </w:r>
      <w:r>
        <w:rPr>
          <w:rFonts w:ascii="Trebuchet MS" w:hAnsi="Trebuchet MS"/>
          <w:b/>
          <w:noProof/>
          <w:sz w:val="24"/>
          <w:szCs w:val="24"/>
        </w:rPr>
        <w:pict>
          <v:shape id="_x0000_s1124" type="#_x0000_t109" style="position:absolute;margin-left:353.65pt;margin-top:6.65pt;width:16.35pt;height:18.6pt;z-index:251756544">
            <v:textbox>
              <w:txbxContent>
                <w:p w:rsidR="00A42A3F" w:rsidRPr="00C12C65" w:rsidRDefault="00A42A3F">
                  <w:pPr>
                    <w:rPr>
                      <w:b/>
                    </w:rPr>
                  </w:pPr>
                  <w:r w:rsidRPr="00C12C65">
                    <w:rPr>
                      <w:b/>
                    </w:rPr>
                    <w:t>1</w:t>
                  </w:r>
                </w:p>
              </w:txbxContent>
            </v:textbox>
          </v:shape>
        </w:pict>
      </w:r>
      <w:r>
        <w:rPr>
          <w:rFonts w:ascii="Trebuchet MS" w:hAnsi="Trebuchet MS"/>
          <w:b/>
          <w:noProof/>
          <w:sz w:val="24"/>
          <w:szCs w:val="24"/>
        </w:rPr>
        <w:pict>
          <v:shape id="_x0000_s1123" type="#_x0000_t109" style="position:absolute;margin-left:337.3pt;margin-top:6.65pt;width:16.35pt;height:18.6pt;z-index:251755520">
            <v:textbox>
              <w:txbxContent>
                <w:p w:rsidR="00A42A3F" w:rsidRPr="00C12C65" w:rsidRDefault="00A42A3F">
                  <w:pPr>
                    <w:rPr>
                      <w:b/>
                    </w:rPr>
                  </w:pPr>
                  <w:r w:rsidRPr="00C12C65">
                    <w:rPr>
                      <w:b/>
                    </w:rPr>
                    <w:t>1</w:t>
                  </w:r>
                </w:p>
              </w:txbxContent>
            </v:textbox>
          </v:shape>
        </w:pict>
      </w:r>
      <w:r>
        <w:rPr>
          <w:rFonts w:ascii="Trebuchet MS" w:hAnsi="Trebuchet MS"/>
          <w:b/>
          <w:noProof/>
          <w:sz w:val="24"/>
          <w:szCs w:val="24"/>
        </w:rPr>
        <w:pict>
          <v:shape id="_x0000_s1122" type="#_x0000_t109" style="position:absolute;margin-left:320.95pt;margin-top:6.65pt;width:16.35pt;height:18.6pt;z-index:251754496">
            <v:textbox>
              <w:txbxContent>
                <w:p w:rsidR="00A42A3F" w:rsidRPr="00C12C65" w:rsidRDefault="00A42A3F">
                  <w:pPr>
                    <w:rPr>
                      <w:b/>
                    </w:rPr>
                  </w:pPr>
                  <w:r w:rsidRPr="00C12C65">
                    <w:rPr>
                      <w:b/>
                    </w:rPr>
                    <w:t>3</w:t>
                  </w:r>
                </w:p>
              </w:txbxContent>
            </v:textbox>
          </v:shape>
        </w:pict>
      </w:r>
      <w:r>
        <w:rPr>
          <w:rFonts w:ascii="Trebuchet MS" w:hAnsi="Trebuchet MS"/>
          <w:b/>
          <w:noProof/>
          <w:sz w:val="24"/>
          <w:szCs w:val="24"/>
        </w:rPr>
        <w:pict>
          <v:shape id="_x0000_s1121" type="#_x0000_t109" style="position:absolute;margin-left:304.6pt;margin-top:6.65pt;width:16.35pt;height:18.6pt;z-index:251753472">
            <v:textbox>
              <w:txbxContent>
                <w:p w:rsidR="00A42A3F" w:rsidRPr="00C12C65" w:rsidRDefault="00A42A3F">
                  <w:pPr>
                    <w:rPr>
                      <w:b/>
                    </w:rPr>
                  </w:pPr>
                  <w:r w:rsidRPr="00C12C65">
                    <w:rPr>
                      <w:b/>
                    </w:rPr>
                    <w:t>0</w:t>
                  </w:r>
                </w:p>
              </w:txbxContent>
            </v:textbox>
          </v:shape>
        </w:pict>
      </w:r>
      <w:r>
        <w:rPr>
          <w:rFonts w:ascii="Trebuchet MS" w:hAnsi="Trebuchet MS"/>
          <w:b/>
          <w:noProof/>
          <w:sz w:val="24"/>
          <w:szCs w:val="24"/>
        </w:rPr>
        <w:pict>
          <v:shape id="_x0000_s1120" type="#_x0000_t109" style="position:absolute;margin-left:288.25pt;margin-top:6.65pt;width:16.35pt;height:18.6pt;z-index:251752448">
            <v:textbox>
              <w:txbxContent>
                <w:p w:rsidR="00A42A3F" w:rsidRPr="00C12C65" w:rsidRDefault="00A42A3F">
                  <w:pPr>
                    <w:rPr>
                      <w:b/>
                    </w:rPr>
                  </w:pPr>
                  <w:r w:rsidRPr="00C12C65">
                    <w:rPr>
                      <w:b/>
                    </w:rPr>
                    <w:t>9</w:t>
                  </w:r>
                </w:p>
              </w:txbxContent>
            </v:textbox>
          </v:shape>
        </w:pict>
      </w:r>
      <w:r>
        <w:rPr>
          <w:rFonts w:ascii="Trebuchet MS" w:hAnsi="Trebuchet MS"/>
          <w:b/>
          <w:noProof/>
          <w:sz w:val="24"/>
          <w:szCs w:val="24"/>
        </w:rPr>
        <w:pict>
          <v:shape id="_x0000_s1119" type="#_x0000_t109" style="position:absolute;margin-left:271.9pt;margin-top:6.65pt;width:16.35pt;height:18.6pt;z-index:251751424">
            <v:textbox>
              <w:txbxContent>
                <w:p w:rsidR="00A42A3F" w:rsidRPr="00C12C65" w:rsidRDefault="00A42A3F">
                  <w:pPr>
                    <w:rPr>
                      <w:b/>
                    </w:rPr>
                  </w:pPr>
                  <w:r w:rsidRPr="00C12C65">
                    <w:rPr>
                      <w:b/>
                    </w:rPr>
                    <w:t>4</w:t>
                  </w:r>
                </w:p>
              </w:txbxContent>
            </v:textbox>
          </v:shape>
        </w:pict>
      </w:r>
      <w:r>
        <w:rPr>
          <w:rFonts w:ascii="Trebuchet MS" w:hAnsi="Trebuchet MS"/>
          <w:b/>
          <w:noProof/>
          <w:sz w:val="24"/>
          <w:szCs w:val="24"/>
        </w:rPr>
        <w:pict>
          <v:shape id="_x0000_s1118" type="#_x0000_t109" style="position:absolute;margin-left:255.55pt;margin-top:6.65pt;width:16.35pt;height:18.6pt;z-index:251750400">
            <v:textbox>
              <w:txbxContent>
                <w:p w:rsidR="00A42A3F" w:rsidRPr="00C12C65" w:rsidRDefault="00A42A3F">
                  <w:pPr>
                    <w:rPr>
                      <w:b/>
                    </w:rPr>
                  </w:pPr>
                  <w:r w:rsidRPr="00C12C65">
                    <w:rPr>
                      <w:b/>
                    </w:rPr>
                    <w:t>0</w:t>
                  </w:r>
                </w:p>
              </w:txbxContent>
            </v:textbox>
          </v:shape>
        </w:pict>
      </w:r>
      <w:r>
        <w:rPr>
          <w:rFonts w:ascii="Trebuchet MS" w:hAnsi="Trebuchet MS"/>
          <w:b/>
          <w:noProof/>
          <w:sz w:val="24"/>
          <w:szCs w:val="24"/>
        </w:rPr>
        <w:pict>
          <v:shape id="_x0000_s1117" type="#_x0000_t109" style="position:absolute;margin-left:239.2pt;margin-top:6.65pt;width:16.35pt;height:18.6pt;z-index:251749376">
            <v:textbox>
              <w:txbxContent>
                <w:p w:rsidR="00A42A3F" w:rsidRPr="00C12C65" w:rsidRDefault="00A42A3F">
                  <w:pPr>
                    <w:rPr>
                      <w:b/>
                    </w:rPr>
                  </w:pPr>
                  <w:r w:rsidRPr="00C12C65">
                    <w:rPr>
                      <w:b/>
                    </w:rPr>
                    <w:t>3</w:t>
                  </w:r>
                </w:p>
              </w:txbxContent>
            </v:textbox>
          </v:shape>
        </w:pict>
      </w:r>
      <w:r w:rsidR="00DF1D7C" w:rsidRPr="00D47735">
        <w:rPr>
          <w:rFonts w:ascii="Trebuchet MS" w:hAnsi="Trebuchet MS"/>
          <w:b/>
          <w:sz w:val="24"/>
          <w:szCs w:val="24"/>
        </w:rPr>
        <w:t>2</w:t>
      </w:r>
      <w:r w:rsidR="003D5333" w:rsidRPr="00D47735">
        <w:rPr>
          <w:rFonts w:ascii="Trebuchet MS" w:hAnsi="Trebuchet MS"/>
          <w:b/>
          <w:sz w:val="24"/>
          <w:szCs w:val="24"/>
        </w:rPr>
        <w:t xml:space="preserve">.  </w:t>
      </w:r>
      <w:r w:rsidR="00004FB0" w:rsidRPr="00D47735">
        <w:rPr>
          <w:rFonts w:ascii="Trebuchet MS" w:hAnsi="Trebuchet MS"/>
          <w:b/>
          <w:sz w:val="24"/>
          <w:szCs w:val="24"/>
        </w:rPr>
        <w:t xml:space="preserve">Registration No. and </w:t>
      </w:r>
      <w:r w:rsidR="003D5333" w:rsidRPr="00D47735">
        <w:rPr>
          <w:rFonts w:ascii="Trebuchet MS" w:hAnsi="Trebuchet MS"/>
          <w:b/>
          <w:sz w:val="24"/>
          <w:szCs w:val="24"/>
        </w:rPr>
        <w:t>Date of</w:t>
      </w:r>
      <w:r w:rsidR="00A90C4D" w:rsidRPr="00D47735">
        <w:rPr>
          <w:rFonts w:ascii="Trebuchet MS" w:hAnsi="Trebuchet MS"/>
          <w:b/>
          <w:sz w:val="24"/>
          <w:szCs w:val="24"/>
        </w:rPr>
        <w:tab/>
      </w:r>
      <w:r w:rsidR="00A90C4D" w:rsidRPr="00D47735">
        <w:rPr>
          <w:rFonts w:ascii="Trebuchet MS" w:hAnsi="Trebuchet MS"/>
          <w:b/>
          <w:sz w:val="24"/>
          <w:szCs w:val="24"/>
        </w:rPr>
        <w:tab/>
      </w:r>
    </w:p>
    <w:p w:rsidR="00004FB0" w:rsidRPr="00D47735" w:rsidRDefault="003D5333" w:rsidP="00004FB0">
      <w:pPr>
        <w:spacing w:line="240" w:lineRule="auto"/>
        <w:ind w:firstLine="360"/>
        <w:contextualSpacing/>
        <w:rPr>
          <w:rFonts w:ascii="Trebuchet MS" w:hAnsi="Trebuchet MS"/>
          <w:b/>
          <w:szCs w:val="24"/>
        </w:rPr>
      </w:pPr>
      <w:proofErr w:type="gramStart"/>
      <w:r w:rsidRPr="00D47735">
        <w:rPr>
          <w:rFonts w:ascii="Trebuchet MS" w:hAnsi="Trebuchet MS"/>
          <w:b/>
          <w:szCs w:val="24"/>
        </w:rPr>
        <w:t>incorporation/registration</w:t>
      </w:r>
      <w:proofErr w:type="gramEnd"/>
      <w:r w:rsidR="00004FB0" w:rsidRPr="00D47735">
        <w:rPr>
          <w:rFonts w:ascii="Trebuchet MS" w:hAnsi="Trebuchet MS"/>
          <w:b/>
          <w:szCs w:val="24"/>
        </w:rPr>
        <w:t xml:space="preserve"> of</w:t>
      </w:r>
    </w:p>
    <w:p w:rsidR="00004FB0" w:rsidRPr="00D47735" w:rsidRDefault="00061251" w:rsidP="00004FB0">
      <w:pPr>
        <w:spacing w:line="240" w:lineRule="auto"/>
        <w:ind w:firstLine="360"/>
        <w:contextualSpacing/>
        <w:rPr>
          <w:rFonts w:ascii="Trebuchet MS" w:hAnsi="Trebuchet MS"/>
          <w:b/>
          <w:szCs w:val="24"/>
        </w:rPr>
      </w:pPr>
      <w:r>
        <w:rPr>
          <w:rFonts w:ascii="Trebuchet MS" w:hAnsi="Trebuchet MS"/>
          <w:b/>
          <w:noProof/>
          <w:sz w:val="24"/>
          <w:szCs w:val="24"/>
        </w:rPr>
        <w:pict>
          <v:shape id="_x0000_s1342" type="#_x0000_t109" style="position:absolute;left:0;text-align:left;margin-left:345.1pt;margin-top:5.75pt;width:16.35pt;height:19.05pt;z-index:251977728">
            <v:textbox>
              <w:txbxContent>
                <w:p w:rsidR="00A42A3F" w:rsidRPr="00C12C65" w:rsidRDefault="00A42A3F">
                  <w:pPr>
                    <w:rPr>
                      <w:b/>
                    </w:rPr>
                  </w:pPr>
                  <w:r w:rsidRPr="00C12C65">
                    <w:rPr>
                      <w:b/>
                    </w:rPr>
                    <w:t>1</w:t>
                  </w:r>
                </w:p>
              </w:txbxContent>
            </v:textbox>
          </v:shape>
        </w:pict>
      </w:r>
      <w:r>
        <w:rPr>
          <w:rFonts w:ascii="Trebuchet MS" w:hAnsi="Trebuchet MS"/>
          <w:b/>
          <w:noProof/>
          <w:sz w:val="24"/>
          <w:szCs w:val="24"/>
        </w:rPr>
        <w:pict>
          <v:shape id="_x0000_s1341" type="#_x0000_t109" style="position:absolute;left:0;text-align:left;margin-left:328.75pt;margin-top:5.75pt;width:16.35pt;height:19.05pt;z-index:251976704">
            <v:textbox>
              <w:txbxContent>
                <w:p w:rsidR="00A42A3F" w:rsidRPr="00C12C65" w:rsidRDefault="00A42A3F">
                  <w:pPr>
                    <w:rPr>
                      <w:b/>
                    </w:rPr>
                  </w:pPr>
                  <w:r w:rsidRPr="00C12C65">
                    <w:rPr>
                      <w:b/>
                    </w:rPr>
                    <w:t>0</w:t>
                  </w:r>
                </w:p>
              </w:txbxContent>
            </v:textbox>
          </v:shape>
        </w:pict>
      </w:r>
      <w:r>
        <w:rPr>
          <w:rFonts w:ascii="Trebuchet MS" w:hAnsi="Trebuchet MS"/>
          <w:b/>
          <w:noProof/>
          <w:sz w:val="24"/>
          <w:szCs w:val="24"/>
        </w:rPr>
        <w:pict>
          <v:shape id="_x0000_s1340" type="#_x0000_t109" style="position:absolute;left:0;text-align:left;margin-left:312.4pt;margin-top:5.75pt;width:16.35pt;height:19.05pt;z-index:251975680">
            <v:textbox>
              <w:txbxContent>
                <w:p w:rsidR="00A42A3F" w:rsidRPr="00C12C65" w:rsidRDefault="00A42A3F">
                  <w:pPr>
                    <w:rPr>
                      <w:b/>
                    </w:rPr>
                  </w:pPr>
                  <w:r w:rsidRPr="00C12C65">
                    <w:rPr>
                      <w:b/>
                    </w:rPr>
                    <w:t>2</w:t>
                  </w:r>
                </w:p>
              </w:txbxContent>
            </v:textbox>
          </v:shape>
        </w:pict>
      </w:r>
      <w:r>
        <w:rPr>
          <w:rFonts w:ascii="Trebuchet MS" w:hAnsi="Trebuchet MS"/>
          <w:b/>
          <w:noProof/>
          <w:sz w:val="24"/>
          <w:szCs w:val="24"/>
        </w:rPr>
        <w:pict>
          <v:shape id="_x0000_s1339" type="#_x0000_t109" style="position:absolute;left:0;text-align:left;margin-left:292.15pt;margin-top:5.75pt;width:16.35pt;height:19.05pt;z-index:251974656">
            <v:textbox>
              <w:txbxContent>
                <w:p w:rsidR="00A42A3F" w:rsidRPr="00C12C65" w:rsidRDefault="00A42A3F">
                  <w:pPr>
                    <w:rPr>
                      <w:b/>
                    </w:rPr>
                  </w:pPr>
                  <w:r w:rsidRPr="00C12C65">
                    <w:rPr>
                      <w:b/>
                    </w:rPr>
                    <w:t>9</w:t>
                  </w:r>
                </w:p>
              </w:txbxContent>
            </v:textbox>
          </v:shape>
        </w:pict>
      </w:r>
      <w:r>
        <w:rPr>
          <w:rFonts w:ascii="Trebuchet MS" w:hAnsi="Trebuchet MS"/>
          <w:b/>
          <w:noProof/>
          <w:sz w:val="24"/>
          <w:szCs w:val="24"/>
        </w:rPr>
        <w:pict>
          <v:shape id="_x0000_s1338" type="#_x0000_t109" style="position:absolute;left:0;text-align:left;margin-left:275.8pt;margin-top:5.75pt;width:16.35pt;height:19.05pt;z-index:251973632">
            <v:textbox>
              <w:txbxContent>
                <w:p w:rsidR="00A42A3F" w:rsidRPr="00C12C65" w:rsidRDefault="00A42A3F">
                  <w:pPr>
                    <w:rPr>
                      <w:b/>
                    </w:rPr>
                  </w:pPr>
                  <w:r w:rsidRPr="00C12C65">
                    <w:rPr>
                      <w:b/>
                    </w:rPr>
                    <w:t>0</w:t>
                  </w:r>
                </w:p>
              </w:txbxContent>
            </v:textbox>
          </v:shape>
        </w:pict>
      </w:r>
      <w:r>
        <w:rPr>
          <w:rFonts w:ascii="Trebuchet MS" w:hAnsi="Trebuchet MS"/>
          <w:b/>
          <w:noProof/>
          <w:sz w:val="24"/>
          <w:szCs w:val="24"/>
        </w:rPr>
        <w:pict>
          <v:shape id="_x0000_s1337" type="#_x0000_t109" style="position:absolute;left:0;text-align:left;margin-left:255.55pt;margin-top:5.75pt;width:16.35pt;height:19.05pt;z-index:251972608">
            <v:textbox>
              <w:txbxContent>
                <w:p w:rsidR="00A42A3F" w:rsidRPr="00C12C65" w:rsidRDefault="00A42A3F">
                  <w:pPr>
                    <w:rPr>
                      <w:b/>
                    </w:rPr>
                  </w:pPr>
                  <w:r w:rsidRPr="00C12C65">
                    <w:rPr>
                      <w:b/>
                    </w:rPr>
                    <w:t>2</w:t>
                  </w:r>
                </w:p>
              </w:txbxContent>
            </v:textbox>
          </v:shape>
        </w:pict>
      </w:r>
      <w:r>
        <w:rPr>
          <w:rFonts w:ascii="Trebuchet MS" w:hAnsi="Trebuchet MS"/>
          <w:b/>
          <w:noProof/>
          <w:sz w:val="24"/>
          <w:szCs w:val="24"/>
        </w:rPr>
        <w:pict>
          <v:shape id="_x0000_s1336" type="#_x0000_t109" style="position:absolute;left:0;text-align:left;margin-left:239.2pt;margin-top:5.75pt;width:16.35pt;height:19.05pt;z-index:251971584">
            <v:textbox>
              <w:txbxContent>
                <w:p w:rsidR="00A42A3F" w:rsidRPr="00C12C65" w:rsidRDefault="00A42A3F">
                  <w:pPr>
                    <w:rPr>
                      <w:b/>
                    </w:rPr>
                  </w:pPr>
                  <w:r w:rsidRPr="00C12C65">
                    <w:rPr>
                      <w:b/>
                    </w:rPr>
                    <w:t>0</w:t>
                  </w:r>
                </w:p>
              </w:txbxContent>
            </v:textbox>
          </v:shape>
        </w:pict>
      </w:r>
      <w:r w:rsidR="00A42A3F">
        <w:rPr>
          <w:rFonts w:ascii="Trebuchet MS" w:hAnsi="Trebuchet MS"/>
          <w:b/>
          <w:noProof/>
          <w:sz w:val="24"/>
          <w:szCs w:val="24"/>
        </w:rPr>
        <w:pict>
          <v:shape id="_x0000_s1343" type="#_x0000_t109" style="position:absolute;left:0;text-align:left;margin-left:361.45pt;margin-top:5.75pt;width:16.35pt;height:19.05pt;z-index:251978752">
            <v:textbox>
              <w:txbxContent>
                <w:p w:rsidR="00A42A3F" w:rsidRPr="00C12C65" w:rsidRDefault="00A42A3F">
                  <w:pPr>
                    <w:rPr>
                      <w:b/>
                    </w:rPr>
                  </w:pPr>
                  <w:r w:rsidRPr="00C12C65">
                    <w:rPr>
                      <w:b/>
                    </w:rPr>
                    <w:t>5</w:t>
                  </w:r>
                </w:p>
              </w:txbxContent>
            </v:textbox>
          </v:shape>
        </w:pict>
      </w:r>
      <w:proofErr w:type="gramStart"/>
      <w:r w:rsidR="00DF1D7C" w:rsidRPr="00D47735">
        <w:rPr>
          <w:rFonts w:ascii="Trebuchet MS" w:hAnsi="Trebuchet MS"/>
          <w:b/>
          <w:szCs w:val="24"/>
        </w:rPr>
        <w:t>the</w:t>
      </w:r>
      <w:proofErr w:type="gramEnd"/>
      <w:r w:rsidR="00DF1D7C" w:rsidRPr="00D47735">
        <w:rPr>
          <w:rFonts w:ascii="Trebuchet MS" w:hAnsi="Trebuchet MS"/>
          <w:b/>
          <w:szCs w:val="24"/>
        </w:rPr>
        <w:t xml:space="preserve"> concern</w:t>
      </w:r>
      <w:r w:rsidR="00FE51A8" w:rsidRPr="00D47735">
        <w:rPr>
          <w:rFonts w:ascii="Trebuchet MS" w:hAnsi="Trebuchet MS"/>
          <w:b/>
          <w:szCs w:val="24"/>
        </w:rPr>
        <w:t xml:space="preserve"> (DD/MM/YYYY):</w:t>
      </w:r>
    </w:p>
    <w:p w:rsidR="00CA46D8" w:rsidRPr="00D47735" w:rsidRDefault="001117C6" w:rsidP="00AF160C">
      <w:pPr>
        <w:spacing w:line="240" w:lineRule="auto"/>
        <w:contextualSpacing/>
        <w:rPr>
          <w:rFonts w:ascii="Trebuchet MS" w:hAnsi="Trebuchet MS"/>
          <w:b/>
          <w:sz w:val="8"/>
          <w:szCs w:val="24"/>
        </w:rPr>
      </w:pPr>
      <w:r w:rsidRPr="00D47735">
        <w:rPr>
          <w:rFonts w:ascii="Trebuchet MS" w:hAnsi="Trebuchet MS"/>
          <w:b/>
          <w:sz w:val="24"/>
          <w:szCs w:val="24"/>
        </w:rPr>
        <w:tab/>
      </w:r>
      <w:r w:rsidR="00DF1D7C" w:rsidRPr="00D47735">
        <w:rPr>
          <w:rFonts w:ascii="Trebuchet MS" w:hAnsi="Trebuchet MS"/>
          <w:b/>
          <w:sz w:val="24"/>
          <w:szCs w:val="24"/>
        </w:rPr>
        <w:tab/>
      </w:r>
      <w:r w:rsidR="00DF1D7C" w:rsidRPr="00D47735">
        <w:rPr>
          <w:rFonts w:ascii="Trebuchet MS" w:hAnsi="Trebuchet MS"/>
          <w:b/>
          <w:sz w:val="24"/>
          <w:szCs w:val="24"/>
        </w:rPr>
        <w:tab/>
      </w:r>
      <w:r w:rsidR="00DF1D7C" w:rsidRPr="00D47735">
        <w:rPr>
          <w:rFonts w:ascii="Trebuchet MS" w:hAnsi="Trebuchet MS"/>
          <w:b/>
          <w:sz w:val="24"/>
          <w:szCs w:val="24"/>
        </w:rPr>
        <w:tab/>
      </w:r>
      <w:r w:rsidR="00DF1D7C" w:rsidRPr="00D47735">
        <w:rPr>
          <w:rFonts w:ascii="Trebuchet MS" w:hAnsi="Trebuchet MS"/>
          <w:b/>
          <w:sz w:val="24"/>
          <w:szCs w:val="24"/>
        </w:rPr>
        <w:tab/>
      </w:r>
      <w:r w:rsidR="00DF1D7C" w:rsidRPr="00D47735">
        <w:rPr>
          <w:rFonts w:ascii="Trebuchet MS" w:hAnsi="Trebuchet MS"/>
          <w:b/>
          <w:sz w:val="24"/>
          <w:szCs w:val="24"/>
        </w:rPr>
        <w:tab/>
      </w:r>
      <w:r w:rsidR="00DF1D7C" w:rsidRPr="00D47735">
        <w:rPr>
          <w:rFonts w:ascii="Trebuchet MS" w:hAnsi="Trebuchet MS"/>
          <w:b/>
          <w:sz w:val="24"/>
          <w:szCs w:val="24"/>
        </w:rPr>
        <w:tab/>
      </w:r>
    </w:p>
    <w:p w:rsidR="00DF1D7C" w:rsidRPr="00D47735" w:rsidRDefault="00DF1D7C">
      <w:pPr>
        <w:rPr>
          <w:rFonts w:ascii="Trebuchet MS" w:hAnsi="Trebuchet MS"/>
          <w:b/>
          <w:sz w:val="24"/>
          <w:szCs w:val="24"/>
        </w:rPr>
      </w:pPr>
      <w:r w:rsidRPr="00D47735">
        <w:rPr>
          <w:rFonts w:ascii="Trebuchet MS" w:hAnsi="Trebuchet MS"/>
          <w:b/>
          <w:sz w:val="24"/>
          <w:szCs w:val="24"/>
        </w:rPr>
        <w:tab/>
      </w:r>
    </w:p>
    <w:p w:rsidR="003D5333" w:rsidRPr="00D47735" w:rsidRDefault="00DF1D7C" w:rsidP="00FE51A8">
      <w:pPr>
        <w:pStyle w:val="NoSpacing"/>
        <w:rPr>
          <w:rFonts w:ascii="Trebuchet MS" w:hAnsi="Trebuchet MS"/>
          <w:b/>
          <w:sz w:val="24"/>
          <w:szCs w:val="24"/>
        </w:rPr>
      </w:pPr>
      <w:r w:rsidRPr="00D47735">
        <w:rPr>
          <w:rFonts w:ascii="Trebuchet MS" w:hAnsi="Trebuchet MS"/>
          <w:b/>
          <w:sz w:val="24"/>
          <w:szCs w:val="24"/>
        </w:rPr>
        <w:t>3</w:t>
      </w:r>
      <w:r w:rsidR="003D5333" w:rsidRPr="00D47735">
        <w:rPr>
          <w:rFonts w:ascii="Trebuchet MS" w:hAnsi="Trebuchet MS"/>
          <w:b/>
          <w:sz w:val="24"/>
          <w:szCs w:val="24"/>
        </w:rPr>
        <w:t xml:space="preserve">.  </w:t>
      </w:r>
      <w:r w:rsidR="006C24EC" w:rsidRPr="00D47735">
        <w:rPr>
          <w:rFonts w:ascii="Trebuchet MS" w:hAnsi="Trebuchet MS"/>
          <w:b/>
          <w:sz w:val="24"/>
          <w:szCs w:val="24"/>
        </w:rPr>
        <w:t xml:space="preserve">Key </w:t>
      </w:r>
      <w:r w:rsidR="003D5333" w:rsidRPr="00D47735">
        <w:rPr>
          <w:rFonts w:ascii="Trebuchet MS" w:hAnsi="Trebuchet MS"/>
          <w:b/>
          <w:sz w:val="24"/>
          <w:szCs w:val="24"/>
        </w:rPr>
        <w:t>Person</w:t>
      </w:r>
      <w:r w:rsidR="006C24EC" w:rsidRPr="00D47735">
        <w:rPr>
          <w:rFonts w:ascii="Trebuchet MS" w:hAnsi="Trebuchet MS"/>
          <w:b/>
          <w:sz w:val="24"/>
          <w:szCs w:val="24"/>
        </w:rPr>
        <w:t>s (Attach separate sheet</w:t>
      </w:r>
      <w:r w:rsidRPr="00D47735">
        <w:rPr>
          <w:rFonts w:ascii="Trebuchet MS" w:hAnsi="Trebuchet MS"/>
          <w:b/>
          <w:sz w:val="24"/>
          <w:szCs w:val="24"/>
        </w:rPr>
        <w:t>s of each – Format as per Annexure ‘A’</w:t>
      </w:r>
      <w:r w:rsidR="006C24EC" w:rsidRPr="00D47735">
        <w:rPr>
          <w:rFonts w:ascii="Trebuchet MS" w:hAnsi="Trebuchet MS"/>
          <w:b/>
          <w:sz w:val="24"/>
          <w:szCs w:val="24"/>
        </w:rPr>
        <w:t>)</w:t>
      </w:r>
      <w:r w:rsidR="001117C6" w:rsidRPr="00D47735">
        <w:rPr>
          <w:rFonts w:ascii="Trebuchet MS" w:hAnsi="Trebuchet MS"/>
          <w:b/>
          <w:sz w:val="24"/>
          <w:szCs w:val="24"/>
        </w:rPr>
        <w:t>:</w:t>
      </w:r>
    </w:p>
    <w:p w:rsidR="00FE51A8" w:rsidRPr="00D47735" w:rsidRDefault="00FE51A8" w:rsidP="00FE51A8">
      <w:pPr>
        <w:pStyle w:val="NoSpacing"/>
        <w:rPr>
          <w:b/>
        </w:rPr>
      </w:pPr>
      <w:r w:rsidRPr="00D47735">
        <w:rPr>
          <w:rFonts w:ascii="Trebuchet MS" w:hAnsi="Trebuchet MS"/>
          <w:b/>
          <w:sz w:val="24"/>
          <w:szCs w:val="24"/>
        </w:rPr>
        <w:t xml:space="preserve">     (Please give details of founders, promoters and the team</w:t>
      </w:r>
      <w:r w:rsidR="00895530">
        <w:rPr>
          <w:rFonts w:ascii="Trebuchet MS" w:hAnsi="Trebuchet MS"/>
          <w:b/>
          <w:sz w:val="24"/>
          <w:szCs w:val="24"/>
        </w:rPr>
        <w:t>)</w:t>
      </w:r>
    </w:p>
    <w:p w:rsidR="00FE51A8" w:rsidRPr="00D47735" w:rsidRDefault="00FE51A8" w:rsidP="00FE51A8">
      <w:pPr>
        <w:pStyle w:val="NoSpacing"/>
        <w:rPr>
          <w:b/>
        </w:rPr>
      </w:pPr>
    </w:p>
    <w:p w:rsidR="00C80C97" w:rsidRPr="00C12C65" w:rsidRDefault="002A188D" w:rsidP="00C80C97">
      <w:pPr>
        <w:ind w:left="426" w:hanging="426"/>
        <w:rPr>
          <w:rFonts w:ascii="Times New Roman" w:hAnsi="Times New Roman" w:cs="Times New Roman"/>
          <w:b/>
          <w:sz w:val="24"/>
          <w:szCs w:val="24"/>
          <w:u w:val="single"/>
        </w:rPr>
      </w:pPr>
      <w:r>
        <w:rPr>
          <w:rFonts w:ascii="Trebuchet MS" w:hAnsi="Trebuchet MS"/>
          <w:b/>
          <w:sz w:val="24"/>
          <w:szCs w:val="24"/>
        </w:rPr>
        <w:t>4</w:t>
      </w:r>
      <w:r w:rsidRPr="00D47735">
        <w:rPr>
          <w:rFonts w:ascii="Trebuchet MS" w:hAnsi="Trebuchet MS"/>
          <w:b/>
          <w:sz w:val="24"/>
          <w:szCs w:val="24"/>
        </w:rPr>
        <w:t>.</w:t>
      </w:r>
      <w:r>
        <w:rPr>
          <w:rFonts w:ascii="Trebuchet MS" w:hAnsi="Trebuchet MS"/>
          <w:b/>
          <w:sz w:val="24"/>
          <w:szCs w:val="24"/>
        </w:rPr>
        <w:tab/>
        <w:t xml:space="preserve">Name &amp;Description of </w:t>
      </w:r>
      <w:r w:rsidRPr="00D47735">
        <w:rPr>
          <w:rFonts w:ascii="Trebuchet MS" w:hAnsi="Trebuchet MS"/>
          <w:b/>
          <w:sz w:val="24"/>
          <w:szCs w:val="24"/>
        </w:rPr>
        <w:t>Product/Services: (</w:t>
      </w:r>
      <w:r>
        <w:rPr>
          <w:rFonts w:ascii="Trebuchet MS" w:hAnsi="Trebuchet MS"/>
          <w:b/>
          <w:sz w:val="24"/>
          <w:szCs w:val="24"/>
        </w:rPr>
        <w:t>Also i</w:t>
      </w:r>
      <w:r w:rsidRPr="00D47735">
        <w:rPr>
          <w:rFonts w:ascii="Trebuchet MS" w:hAnsi="Trebuchet MS"/>
          <w:b/>
          <w:sz w:val="24"/>
          <w:szCs w:val="24"/>
        </w:rPr>
        <w:t>ndicate Technology</w:t>
      </w:r>
      <w:r>
        <w:rPr>
          <w:rFonts w:ascii="Trebuchet MS" w:hAnsi="Trebuchet MS"/>
          <w:b/>
          <w:sz w:val="24"/>
          <w:szCs w:val="24"/>
        </w:rPr>
        <w:t>,</w:t>
      </w:r>
      <w:r w:rsidRPr="00D47735">
        <w:rPr>
          <w:rFonts w:ascii="Trebuchet MS" w:hAnsi="Trebuchet MS"/>
          <w:b/>
          <w:sz w:val="24"/>
          <w:szCs w:val="24"/>
        </w:rPr>
        <w:t xml:space="preserve"> process</w:t>
      </w:r>
      <w:proofErr w:type="gramStart"/>
      <w:r w:rsidRPr="00D47735">
        <w:rPr>
          <w:rFonts w:ascii="Trebuchet MS" w:hAnsi="Trebuchet MS"/>
          <w:b/>
          <w:sz w:val="24"/>
          <w:szCs w:val="24"/>
        </w:rPr>
        <w:t>)</w:t>
      </w:r>
      <w:r w:rsidRPr="0008103D">
        <w:rPr>
          <w:rFonts w:ascii="Trebuchet MS" w:hAnsi="Trebuchet MS"/>
          <w:sz w:val="20"/>
          <w:szCs w:val="20"/>
        </w:rPr>
        <w:t>–</w:t>
      </w:r>
      <w:proofErr w:type="gramEnd"/>
      <w:r w:rsidRPr="0008103D">
        <w:rPr>
          <w:rFonts w:ascii="Trebuchet MS" w:hAnsi="Trebuchet MS"/>
          <w:sz w:val="20"/>
          <w:szCs w:val="20"/>
        </w:rPr>
        <w:t xml:space="preserve"> </w:t>
      </w:r>
      <w:r>
        <w:rPr>
          <w:rFonts w:ascii="Trebuchet MS" w:hAnsi="Trebuchet MS"/>
          <w:sz w:val="20"/>
          <w:szCs w:val="20"/>
        </w:rPr>
        <w:t xml:space="preserve"> (</w:t>
      </w:r>
      <w:r w:rsidRPr="0008103D">
        <w:rPr>
          <w:rFonts w:ascii="Trebuchet MS" w:hAnsi="Trebuchet MS"/>
          <w:sz w:val="20"/>
          <w:szCs w:val="20"/>
        </w:rPr>
        <w:t>Max 2 pages</w:t>
      </w:r>
      <w:r>
        <w:rPr>
          <w:rFonts w:ascii="Trebuchet MS" w:hAnsi="Trebuchet MS"/>
          <w:sz w:val="20"/>
          <w:szCs w:val="20"/>
        </w:rPr>
        <w:t>)</w:t>
      </w:r>
      <w:r w:rsidR="008A320B">
        <w:rPr>
          <w:rFonts w:ascii="Trebuchet MS" w:hAnsi="Trebuchet MS"/>
          <w:sz w:val="20"/>
          <w:szCs w:val="20"/>
        </w:rPr>
        <w:t xml:space="preserve"> : </w:t>
      </w:r>
      <w:r w:rsidR="00C12C65">
        <w:rPr>
          <w:rFonts w:ascii="Times New Roman" w:hAnsi="Times New Roman" w:cs="Times New Roman"/>
          <w:b/>
          <w:sz w:val="24"/>
          <w:szCs w:val="20"/>
          <w:u w:val="single"/>
        </w:rPr>
        <w:t>PLEASE SEE ANNEXURE B</w:t>
      </w:r>
    </w:p>
    <w:p w:rsidR="002A188D" w:rsidRPr="00EC0A87" w:rsidRDefault="002A188D" w:rsidP="002A188D">
      <w:pPr>
        <w:rPr>
          <w:rFonts w:ascii="Times New Roman" w:hAnsi="Times New Roman" w:cs="Times New Roman"/>
          <w:b/>
          <w:sz w:val="24"/>
          <w:szCs w:val="24"/>
        </w:rPr>
      </w:pPr>
      <w:r>
        <w:rPr>
          <w:rFonts w:ascii="Trebuchet MS" w:hAnsi="Trebuchet MS"/>
          <w:b/>
          <w:sz w:val="24"/>
          <w:szCs w:val="24"/>
        </w:rPr>
        <w:t>5</w:t>
      </w:r>
      <w:r w:rsidRPr="00D47735">
        <w:rPr>
          <w:rFonts w:ascii="Trebuchet MS" w:hAnsi="Trebuchet MS"/>
          <w:b/>
          <w:sz w:val="24"/>
          <w:szCs w:val="24"/>
        </w:rPr>
        <w:t>.  Present status of the project:</w:t>
      </w:r>
      <w:r w:rsidR="008A320B">
        <w:rPr>
          <w:rFonts w:ascii="Trebuchet MS" w:hAnsi="Trebuchet MS"/>
          <w:b/>
          <w:sz w:val="24"/>
          <w:szCs w:val="24"/>
        </w:rPr>
        <w:t xml:space="preserve"> </w:t>
      </w:r>
      <w:r w:rsidR="008A320B" w:rsidRPr="00EC0A87">
        <w:rPr>
          <w:rFonts w:ascii="Times New Roman" w:hAnsi="Times New Roman" w:cs="Times New Roman"/>
          <w:b/>
          <w:sz w:val="24"/>
          <w:szCs w:val="24"/>
          <w:u w:val="single"/>
        </w:rPr>
        <w:t>BETA TESTING</w:t>
      </w:r>
    </w:p>
    <w:p w:rsidR="002A188D" w:rsidRPr="00D47735" w:rsidRDefault="002A188D" w:rsidP="002A188D">
      <w:pPr>
        <w:rPr>
          <w:rFonts w:ascii="Trebuchet MS" w:hAnsi="Trebuchet MS"/>
          <w:b/>
          <w:sz w:val="24"/>
          <w:szCs w:val="24"/>
        </w:rPr>
      </w:pPr>
      <w:r>
        <w:rPr>
          <w:rFonts w:ascii="Trebuchet MS" w:hAnsi="Trebuchet MS"/>
          <w:b/>
          <w:sz w:val="24"/>
          <w:szCs w:val="24"/>
        </w:rPr>
        <w:t>6</w:t>
      </w:r>
      <w:r w:rsidRPr="00D47735">
        <w:rPr>
          <w:rFonts w:ascii="Trebuchet MS" w:hAnsi="Trebuchet MS"/>
          <w:b/>
          <w:sz w:val="24"/>
          <w:szCs w:val="24"/>
        </w:rPr>
        <w:t>.  Future plans for the project:</w:t>
      </w:r>
      <w:r w:rsidR="008A320B">
        <w:rPr>
          <w:rFonts w:ascii="Trebuchet MS" w:hAnsi="Trebuchet MS"/>
          <w:b/>
          <w:sz w:val="24"/>
          <w:szCs w:val="24"/>
        </w:rPr>
        <w:t xml:space="preserve"> </w:t>
      </w:r>
      <w:r w:rsidR="008A320B" w:rsidRPr="00EC0A87">
        <w:rPr>
          <w:rFonts w:ascii="Times New Roman" w:hAnsi="Times New Roman" w:cs="Times New Roman"/>
          <w:b/>
          <w:sz w:val="24"/>
          <w:szCs w:val="24"/>
          <w:u w:val="single"/>
        </w:rPr>
        <w:t>NATIONWIDE DEPLOYMENT</w:t>
      </w:r>
    </w:p>
    <w:p w:rsidR="002A188D" w:rsidRPr="00EC0A87" w:rsidRDefault="002A188D" w:rsidP="002A188D">
      <w:pPr>
        <w:rPr>
          <w:rFonts w:ascii="Times New Roman" w:hAnsi="Times New Roman" w:cs="Times New Roman"/>
          <w:b/>
          <w:sz w:val="24"/>
          <w:szCs w:val="24"/>
        </w:rPr>
      </w:pPr>
      <w:r>
        <w:rPr>
          <w:rFonts w:ascii="Trebuchet MS" w:hAnsi="Trebuchet MS"/>
          <w:b/>
          <w:sz w:val="24"/>
          <w:szCs w:val="24"/>
        </w:rPr>
        <w:t>7</w:t>
      </w:r>
      <w:r w:rsidRPr="00D47735">
        <w:rPr>
          <w:rFonts w:ascii="Trebuchet MS" w:hAnsi="Trebuchet MS"/>
          <w:b/>
          <w:sz w:val="24"/>
          <w:szCs w:val="24"/>
        </w:rPr>
        <w:t>.  Risks identified in future:</w:t>
      </w:r>
      <w:r w:rsidR="008A320B">
        <w:rPr>
          <w:rFonts w:ascii="Trebuchet MS" w:hAnsi="Trebuchet MS"/>
          <w:b/>
          <w:sz w:val="24"/>
          <w:szCs w:val="24"/>
        </w:rPr>
        <w:t xml:space="preserve"> </w:t>
      </w:r>
      <w:r w:rsidR="008A320B" w:rsidRPr="00EC0A87">
        <w:rPr>
          <w:rFonts w:ascii="Times New Roman" w:hAnsi="Times New Roman" w:cs="Times New Roman"/>
          <w:b/>
          <w:sz w:val="24"/>
          <w:szCs w:val="24"/>
          <w:u w:val="single"/>
        </w:rPr>
        <w:t>NONE</w:t>
      </w:r>
    </w:p>
    <w:p w:rsidR="00FE51A8" w:rsidRDefault="005340DE" w:rsidP="006C24EC">
      <w:pPr>
        <w:rPr>
          <w:rFonts w:ascii="Trebuchet MS" w:hAnsi="Trebuchet MS"/>
          <w:b/>
          <w:sz w:val="24"/>
          <w:szCs w:val="24"/>
        </w:rPr>
      </w:pPr>
      <w:r>
        <w:rPr>
          <w:rFonts w:ascii="Trebuchet MS" w:hAnsi="Trebuchet MS"/>
          <w:b/>
          <w:sz w:val="24"/>
          <w:szCs w:val="24"/>
        </w:rPr>
        <w:t>8</w:t>
      </w:r>
      <w:r w:rsidR="003D5333" w:rsidRPr="00D47735">
        <w:rPr>
          <w:rFonts w:ascii="Trebuchet MS" w:hAnsi="Trebuchet MS"/>
          <w:b/>
          <w:sz w:val="24"/>
          <w:szCs w:val="24"/>
        </w:rPr>
        <w:t xml:space="preserve">.  </w:t>
      </w:r>
      <w:r w:rsidR="00FE51A8" w:rsidRPr="00D47735">
        <w:rPr>
          <w:rFonts w:ascii="Trebuchet MS" w:hAnsi="Trebuchet MS"/>
          <w:b/>
          <w:sz w:val="24"/>
          <w:szCs w:val="24"/>
        </w:rPr>
        <w:t>Details of fixed assets (including space) required</w:t>
      </w:r>
      <w:r w:rsidR="001117C6" w:rsidRPr="00D47735">
        <w:rPr>
          <w:rFonts w:ascii="Trebuchet MS" w:hAnsi="Trebuchet MS"/>
          <w:b/>
          <w:sz w:val="24"/>
          <w:szCs w:val="24"/>
        </w:rPr>
        <w:t>:</w:t>
      </w:r>
    </w:p>
    <w:p w:rsidR="00EC0A87" w:rsidRPr="00DE6635" w:rsidRDefault="00EC0A87" w:rsidP="00EC0A87">
      <w:pPr>
        <w:pStyle w:val="ListParagraph"/>
        <w:numPr>
          <w:ilvl w:val="0"/>
          <w:numId w:val="11"/>
        </w:numPr>
        <w:rPr>
          <w:rFonts w:ascii="Times New Roman" w:hAnsi="Times New Roman" w:cs="Times New Roman"/>
          <w:b/>
          <w:caps/>
          <w:sz w:val="24"/>
          <w:szCs w:val="28"/>
          <w:u w:val="single"/>
        </w:rPr>
      </w:pPr>
      <w:r w:rsidRPr="00DE6635">
        <w:rPr>
          <w:rFonts w:ascii="Times New Roman" w:hAnsi="Times New Roman" w:cs="Times New Roman"/>
          <w:b/>
          <w:caps/>
          <w:sz w:val="24"/>
          <w:szCs w:val="28"/>
          <w:u w:val="single"/>
        </w:rPr>
        <w:t>2 Laptops for Sales Executives &amp; Developers</w:t>
      </w:r>
    </w:p>
    <w:p w:rsidR="00EC0A87" w:rsidRPr="00DE6635" w:rsidRDefault="00EC0A87" w:rsidP="00EC0A87">
      <w:pPr>
        <w:pStyle w:val="ListParagraph"/>
        <w:numPr>
          <w:ilvl w:val="0"/>
          <w:numId w:val="11"/>
        </w:numPr>
        <w:rPr>
          <w:rFonts w:ascii="Times New Roman" w:hAnsi="Times New Roman" w:cs="Times New Roman"/>
          <w:b/>
          <w:caps/>
          <w:sz w:val="24"/>
          <w:szCs w:val="28"/>
          <w:u w:val="single"/>
        </w:rPr>
      </w:pPr>
      <w:r w:rsidRPr="00DE6635">
        <w:rPr>
          <w:rFonts w:ascii="Times New Roman" w:hAnsi="Times New Roman" w:cs="Times New Roman"/>
          <w:b/>
          <w:caps/>
          <w:sz w:val="24"/>
          <w:szCs w:val="28"/>
          <w:u w:val="single"/>
        </w:rPr>
        <w:t>Source Code Repository</w:t>
      </w:r>
    </w:p>
    <w:p w:rsidR="00EC0A87" w:rsidRPr="00DE6635" w:rsidRDefault="00EC0A87" w:rsidP="00EC0A87">
      <w:pPr>
        <w:pStyle w:val="ListParagraph"/>
        <w:numPr>
          <w:ilvl w:val="0"/>
          <w:numId w:val="11"/>
        </w:numPr>
        <w:rPr>
          <w:rFonts w:ascii="Times New Roman" w:hAnsi="Times New Roman" w:cs="Times New Roman"/>
          <w:b/>
          <w:caps/>
          <w:sz w:val="24"/>
          <w:szCs w:val="28"/>
          <w:u w:val="single"/>
        </w:rPr>
      </w:pPr>
      <w:r w:rsidRPr="00DE6635">
        <w:rPr>
          <w:rFonts w:ascii="Times New Roman" w:hAnsi="Times New Roman" w:cs="Times New Roman"/>
          <w:b/>
          <w:caps/>
          <w:sz w:val="24"/>
          <w:szCs w:val="28"/>
          <w:u w:val="single"/>
        </w:rPr>
        <w:t>Production Server</w:t>
      </w:r>
    </w:p>
    <w:p w:rsidR="00EC0A87" w:rsidRPr="00DE6635" w:rsidRDefault="00EC0A87" w:rsidP="00EC0A87">
      <w:pPr>
        <w:pStyle w:val="ListParagraph"/>
        <w:numPr>
          <w:ilvl w:val="0"/>
          <w:numId w:val="11"/>
        </w:numPr>
        <w:rPr>
          <w:rFonts w:ascii="Times New Roman" w:hAnsi="Times New Roman" w:cs="Times New Roman"/>
          <w:b/>
          <w:caps/>
          <w:sz w:val="24"/>
          <w:szCs w:val="28"/>
          <w:u w:val="single"/>
        </w:rPr>
      </w:pPr>
      <w:r w:rsidRPr="00DE6635">
        <w:rPr>
          <w:rFonts w:ascii="Times New Roman" w:hAnsi="Times New Roman" w:cs="Times New Roman"/>
          <w:b/>
          <w:caps/>
          <w:sz w:val="24"/>
          <w:szCs w:val="28"/>
          <w:u w:val="single"/>
        </w:rPr>
        <w:t>One cubicle office space with internet</w:t>
      </w:r>
    </w:p>
    <w:p w:rsidR="00895530" w:rsidRPr="00DE6635" w:rsidRDefault="005340DE" w:rsidP="00EC0A87">
      <w:pPr>
        <w:tabs>
          <w:tab w:val="left" w:pos="1080"/>
        </w:tabs>
        <w:ind w:left="270" w:hanging="270"/>
        <w:rPr>
          <w:rFonts w:ascii="Times New Roman" w:hAnsi="Times New Roman" w:cs="Times New Roman"/>
          <w:b/>
          <w:sz w:val="24"/>
          <w:szCs w:val="24"/>
        </w:rPr>
      </w:pPr>
      <w:r>
        <w:rPr>
          <w:rFonts w:ascii="Trebuchet MS" w:hAnsi="Trebuchet MS"/>
          <w:b/>
          <w:sz w:val="24"/>
          <w:szCs w:val="24"/>
        </w:rPr>
        <w:t>9</w:t>
      </w:r>
      <w:r w:rsidR="00FE51A8" w:rsidRPr="00D47735">
        <w:rPr>
          <w:rFonts w:ascii="Trebuchet MS" w:hAnsi="Trebuchet MS"/>
          <w:b/>
          <w:sz w:val="24"/>
          <w:szCs w:val="24"/>
        </w:rPr>
        <w:t xml:space="preserve">. Details of fixed assets (including space) </w:t>
      </w:r>
      <w:r w:rsidR="00895530">
        <w:rPr>
          <w:rFonts w:ascii="Trebuchet MS" w:hAnsi="Trebuchet MS"/>
          <w:b/>
          <w:sz w:val="24"/>
          <w:szCs w:val="24"/>
        </w:rPr>
        <w:t xml:space="preserve">yet </w:t>
      </w:r>
      <w:r w:rsidR="00FE51A8" w:rsidRPr="00D47735">
        <w:rPr>
          <w:rFonts w:ascii="Trebuchet MS" w:hAnsi="Trebuchet MS"/>
          <w:b/>
          <w:sz w:val="24"/>
          <w:szCs w:val="24"/>
        </w:rPr>
        <w:t>to be acquired):</w:t>
      </w:r>
      <w:r w:rsidR="00EC0A87">
        <w:rPr>
          <w:rFonts w:ascii="Trebuchet MS" w:hAnsi="Trebuchet MS"/>
          <w:b/>
          <w:sz w:val="24"/>
          <w:szCs w:val="24"/>
        </w:rPr>
        <w:t xml:space="preserve"> </w:t>
      </w:r>
      <w:r w:rsidR="00EC0A87" w:rsidRPr="00DE6635">
        <w:rPr>
          <w:rFonts w:ascii="Times New Roman" w:hAnsi="Times New Roman" w:cs="Times New Roman"/>
          <w:b/>
          <w:sz w:val="24"/>
          <w:szCs w:val="24"/>
          <w:u w:val="single"/>
        </w:rPr>
        <w:t>ALL OF THE ABOVE</w:t>
      </w:r>
    </w:p>
    <w:p w:rsidR="00FE51A8" w:rsidRPr="00D47735" w:rsidRDefault="005340DE" w:rsidP="00FE51A8">
      <w:pPr>
        <w:rPr>
          <w:rFonts w:ascii="Trebuchet MS" w:hAnsi="Trebuchet MS"/>
          <w:b/>
          <w:sz w:val="24"/>
          <w:szCs w:val="24"/>
        </w:rPr>
      </w:pPr>
      <w:r>
        <w:rPr>
          <w:rFonts w:ascii="Trebuchet MS" w:hAnsi="Trebuchet MS"/>
          <w:b/>
          <w:sz w:val="24"/>
          <w:szCs w:val="24"/>
        </w:rPr>
        <w:t>10</w:t>
      </w:r>
      <w:r w:rsidR="00895530">
        <w:rPr>
          <w:rFonts w:ascii="Trebuchet MS" w:hAnsi="Trebuchet MS"/>
          <w:b/>
          <w:sz w:val="24"/>
          <w:szCs w:val="24"/>
        </w:rPr>
        <w:t>.  Details of other Infrastructu</w:t>
      </w:r>
      <w:r w:rsidR="00B010CC">
        <w:rPr>
          <w:rFonts w:ascii="Trebuchet MS" w:hAnsi="Trebuchet MS"/>
          <w:b/>
          <w:sz w:val="24"/>
          <w:szCs w:val="24"/>
        </w:rPr>
        <w:t>ral requirements:</w:t>
      </w:r>
      <w:r w:rsidR="00EC0A87">
        <w:rPr>
          <w:rFonts w:ascii="Trebuchet MS" w:hAnsi="Trebuchet MS"/>
          <w:b/>
          <w:sz w:val="24"/>
          <w:szCs w:val="24"/>
        </w:rPr>
        <w:t xml:space="preserve"> </w:t>
      </w:r>
      <w:r w:rsidR="00EC0A87" w:rsidRPr="00DE6635">
        <w:rPr>
          <w:rFonts w:ascii="Times New Roman" w:hAnsi="Times New Roman" w:cs="Times New Roman"/>
          <w:b/>
          <w:sz w:val="24"/>
          <w:szCs w:val="24"/>
          <w:u w:val="single"/>
        </w:rPr>
        <w:t>NONE</w:t>
      </w:r>
    </w:p>
    <w:p w:rsidR="00C80C97" w:rsidRDefault="00A42A3F" w:rsidP="00C80C97">
      <w:pPr>
        <w:rPr>
          <w:rFonts w:ascii="Trebuchet MS" w:hAnsi="Trebuchet MS"/>
          <w:b/>
          <w:sz w:val="24"/>
          <w:szCs w:val="24"/>
        </w:rPr>
      </w:pPr>
      <w:r>
        <w:rPr>
          <w:rFonts w:ascii="Trebuchet MS" w:hAnsi="Trebuchet MS"/>
          <w:b/>
          <w:noProof/>
          <w:sz w:val="24"/>
          <w:szCs w:val="24"/>
        </w:rPr>
        <w:pict>
          <v:shape id="_x0000_s1330" type="#_x0000_t109" style="position:absolute;margin-left:401.95pt;margin-top:-.15pt;width:16.35pt;height:15.75pt;z-index:251966464"/>
        </w:pict>
      </w:r>
      <w:r>
        <w:rPr>
          <w:rFonts w:ascii="Trebuchet MS" w:hAnsi="Trebuchet MS"/>
          <w:b/>
          <w:noProof/>
          <w:sz w:val="24"/>
          <w:szCs w:val="24"/>
        </w:rPr>
        <w:pict>
          <v:shape id="_x0000_s1329" type="#_x0000_t109" style="position:absolute;margin-left:385.6pt;margin-top:-.15pt;width:16.35pt;height:15.75pt;z-index:251965440"/>
        </w:pict>
      </w:r>
      <w:r>
        <w:rPr>
          <w:rFonts w:ascii="Trebuchet MS" w:hAnsi="Trebuchet MS"/>
          <w:b/>
          <w:noProof/>
          <w:sz w:val="24"/>
          <w:szCs w:val="24"/>
        </w:rPr>
        <w:pict>
          <v:shape id="_x0000_s1328" type="#_x0000_t109" style="position:absolute;margin-left:365.35pt;margin-top:-.15pt;width:16.35pt;height:15.75pt;z-index:251964416"/>
        </w:pict>
      </w:r>
      <w:r>
        <w:rPr>
          <w:rFonts w:ascii="Trebuchet MS" w:hAnsi="Trebuchet MS"/>
          <w:b/>
          <w:noProof/>
          <w:sz w:val="24"/>
          <w:szCs w:val="24"/>
        </w:rPr>
        <w:pict>
          <v:shape id="_x0000_s1327" type="#_x0000_t109" style="position:absolute;margin-left:349pt;margin-top:-.15pt;width:16.35pt;height:15.75pt;z-index:251963392"/>
        </w:pict>
      </w:r>
      <w:r>
        <w:rPr>
          <w:rFonts w:ascii="Trebuchet MS" w:hAnsi="Trebuchet MS"/>
          <w:b/>
          <w:noProof/>
          <w:sz w:val="24"/>
          <w:szCs w:val="24"/>
        </w:rPr>
        <w:pict>
          <v:shape id="_x0000_s1326" type="#_x0000_t109" style="position:absolute;margin-left:328.75pt;margin-top:-.15pt;width:16.35pt;height:15.75pt;z-index:251962368"/>
        </w:pict>
      </w:r>
      <w:r>
        <w:rPr>
          <w:rFonts w:ascii="Trebuchet MS" w:hAnsi="Trebuchet MS"/>
          <w:b/>
          <w:noProof/>
          <w:sz w:val="24"/>
          <w:szCs w:val="24"/>
        </w:rPr>
        <w:pict>
          <v:shape id="_x0000_s1325" type="#_x0000_t109" style="position:absolute;margin-left:312.4pt;margin-top:-.15pt;width:16.35pt;height:15.75pt;z-index:251961344"/>
        </w:pict>
      </w:r>
      <w:r>
        <w:rPr>
          <w:rFonts w:ascii="Trebuchet MS" w:hAnsi="Trebuchet MS"/>
          <w:b/>
          <w:noProof/>
          <w:sz w:val="24"/>
          <w:szCs w:val="24"/>
        </w:rPr>
        <w:pict>
          <v:shape id="_x0000_s1332" type="#_x0000_t109" style="position:absolute;margin-left:434.65pt;margin-top:-.15pt;width:16.35pt;height:15.75pt;z-index:251968512"/>
        </w:pict>
      </w:r>
      <w:r>
        <w:rPr>
          <w:rFonts w:ascii="Trebuchet MS" w:hAnsi="Trebuchet MS"/>
          <w:b/>
          <w:noProof/>
          <w:sz w:val="24"/>
          <w:szCs w:val="24"/>
        </w:rPr>
        <w:pict>
          <v:shape id="_x0000_s1331" type="#_x0000_t109" style="position:absolute;margin-left:418.3pt;margin-top:-.15pt;width:16.35pt;height:15.75pt;z-index:251967488"/>
        </w:pict>
      </w:r>
      <w:r w:rsidR="00F53F26" w:rsidRPr="00D47735">
        <w:rPr>
          <w:rFonts w:ascii="Trebuchet MS" w:hAnsi="Trebuchet MS"/>
          <w:b/>
          <w:sz w:val="24"/>
          <w:szCs w:val="24"/>
        </w:rPr>
        <w:t>1</w:t>
      </w:r>
      <w:r w:rsidR="00B010CC">
        <w:rPr>
          <w:rFonts w:ascii="Trebuchet MS" w:hAnsi="Trebuchet MS"/>
          <w:b/>
          <w:sz w:val="24"/>
          <w:szCs w:val="24"/>
        </w:rPr>
        <w:t>1</w:t>
      </w:r>
      <w:r w:rsidR="00F53F26" w:rsidRPr="00D47735">
        <w:rPr>
          <w:rFonts w:ascii="Trebuchet MS" w:hAnsi="Trebuchet MS"/>
          <w:b/>
          <w:sz w:val="24"/>
          <w:szCs w:val="24"/>
        </w:rPr>
        <w:t xml:space="preserve">. Date of </w:t>
      </w:r>
      <w:r w:rsidR="00FE51A8" w:rsidRPr="00D47735">
        <w:rPr>
          <w:rFonts w:ascii="Trebuchet MS" w:hAnsi="Trebuchet MS"/>
          <w:b/>
          <w:sz w:val="24"/>
          <w:szCs w:val="24"/>
        </w:rPr>
        <w:t xml:space="preserve">commencement of </w:t>
      </w:r>
      <w:r w:rsidR="00F53F26" w:rsidRPr="00D47735">
        <w:rPr>
          <w:rFonts w:ascii="Trebuchet MS" w:hAnsi="Trebuchet MS"/>
          <w:b/>
          <w:sz w:val="24"/>
          <w:szCs w:val="24"/>
        </w:rPr>
        <w:t>commercial</w:t>
      </w:r>
    </w:p>
    <w:p w:rsidR="00F53F26" w:rsidRPr="00DE6635" w:rsidRDefault="00FE51A8" w:rsidP="00EE49EB">
      <w:pPr>
        <w:spacing w:line="240" w:lineRule="auto"/>
        <w:ind w:left="810" w:hanging="810"/>
        <w:contextualSpacing/>
        <w:rPr>
          <w:rFonts w:ascii="Times New Roman" w:hAnsi="Times New Roman" w:cs="Times New Roman"/>
          <w:b/>
          <w:sz w:val="24"/>
          <w:szCs w:val="24"/>
        </w:rPr>
      </w:pPr>
      <w:r w:rsidRPr="00D47735">
        <w:rPr>
          <w:rFonts w:ascii="Trebuchet MS" w:hAnsi="Trebuchet MS"/>
          <w:b/>
          <w:sz w:val="24"/>
          <w:szCs w:val="24"/>
        </w:rPr>
        <w:t xml:space="preserve"> </w:t>
      </w:r>
      <w:r w:rsidR="002A188D">
        <w:rPr>
          <w:rFonts w:ascii="Trebuchet MS" w:hAnsi="Trebuchet MS"/>
          <w:b/>
          <w:sz w:val="24"/>
          <w:szCs w:val="24"/>
        </w:rPr>
        <w:t xml:space="preserve">        </w:t>
      </w:r>
      <w:r w:rsidRPr="00D47735">
        <w:rPr>
          <w:rFonts w:ascii="Trebuchet MS" w:hAnsi="Trebuchet MS"/>
          <w:b/>
          <w:sz w:val="24"/>
          <w:szCs w:val="24"/>
        </w:rPr>
        <w:t>P</w:t>
      </w:r>
      <w:r w:rsidR="00560048" w:rsidRPr="00D47735">
        <w:rPr>
          <w:rFonts w:ascii="Trebuchet MS" w:hAnsi="Trebuchet MS"/>
          <w:b/>
          <w:sz w:val="24"/>
          <w:szCs w:val="24"/>
        </w:rPr>
        <w:t>roduction</w:t>
      </w:r>
      <w:r w:rsidRPr="00D47735">
        <w:rPr>
          <w:rFonts w:ascii="Trebuchet MS" w:hAnsi="Trebuchet MS"/>
          <w:b/>
          <w:sz w:val="24"/>
          <w:szCs w:val="24"/>
        </w:rPr>
        <w:t>/operations (DD/MM/YYYY)</w:t>
      </w:r>
      <w:r w:rsidR="00560048" w:rsidRPr="00D47735">
        <w:rPr>
          <w:rFonts w:ascii="Trebuchet MS" w:hAnsi="Trebuchet MS"/>
          <w:b/>
          <w:sz w:val="24"/>
          <w:szCs w:val="24"/>
        </w:rPr>
        <w:t>:</w:t>
      </w:r>
      <w:r w:rsidR="005340DE">
        <w:rPr>
          <w:rFonts w:ascii="Trebuchet MS" w:hAnsi="Trebuchet MS"/>
          <w:b/>
          <w:sz w:val="24"/>
          <w:szCs w:val="24"/>
        </w:rPr>
        <w:t xml:space="preserve"> (Please provide suitable basis / proof)</w:t>
      </w:r>
      <w:r w:rsidR="00EE49EB">
        <w:rPr>
          <w:rFonts w:ascii="Trebuchet MS" w:hAnsi="Trebuchet MS"/>
          <w:b/>
          <w:sz w:val="24"/>
          <w:szCs w:val="24"/>
        </w:rPr>
        <w:t xml:space="preserve">: </w:t>
      </w:r>
      <w:r w:rsidR="00EE49EB" w:rsidRPr="00DE6635">
        <w:rPr>
          <w:rFonts w:ascii="Times New Roman" w:hAnsi="Times New Roman" w:cs="Times New Roman"/>
          <w:b/>
          <w:sz w:val="24"/>
          <w:szCs w:val="24"/>
          <w:u w:val="single"/>
        </w:rPr>
        <w:t xml:space="preserve">PLEASE FIND THE </w:t>
      </w:r>
      <w:r w:rsidR="00C12C65">
        <w:rPr>
          <w:rFonts w:ascii="Times New Roman" w:hAnsi="Times New Roman" w:cs="Times New Roman"/>
          <w:b/>
          <w:sz w:val="24"/>
          <w:szCs w:val="24"/>
          <w:u w:val="single"/>
        </w:rPr>
        <w:t xml:space="preserve">ENCLOSED </w:t>
      </w:r>
      <w:r w:rsidR="00EE49EB" w:rsidRPr="00DE6635">
        <w:rPr>
          <w:rFonts w:ascii="Times New Roman" w:hAnsi="Times New Roman" w:cs="Times New Roman"/>
          <w:b/>
          <w:sz w:val="24"/>
          <w:szCs w:val="24"/>
          <w:u w:val="single"/>
        </w:rPr>
        <w:t>LETTER FROM KADAMBA TRANSPORT CORPORATION LIMITED</w:t>
      </w:r>
    </w:p>
    <w:p w:rsidR="00477125" w:rsidRPr="00D47735" w:rsidRDefault="00477125" w:rsidP="0008103D">
      <w:pPr>
        <w:spacing w:line="240" w:lineRule="auto"/>
        <w:contextualSpacing/>
        <w:rPr>
          <w:rFonts w:ascii="Trebuchet MS" w:hAnsi="Trebuchet MS"/>
          <w:b/>
          <w:sz w:val="24"/>
          <w:szCs w:val="24"/>
        </w:rPr>
      </w:pPr>
    </w:p>
    <w:p w:rsidR="00583362" w:rsidRPr="00C12C65" w:rsidRDefault="00543A43" w:rsidP="00B010CC">
      <w:pPr>
        <w:spacing w:line="240" w:lineRule="auto"/>
        <w:ind w:left="-360" w:firstLine="360"/>
        <w:contextualSpacing/>
        <w:rPr>
          <w:rFonts w:ascii="Times New Roman" w:hAnsi="Times New Roman" w:cs="Times New Roman"/>
          <w:b/>
          <w:sz w:val="24"/>
          <w:szCs w:val="24"/>
          <w:u w:val="single"/>
        </w:rPr>
      </w:pPr>
      <w:r w:rsidRPr="00D47735">
        <w:rPr>
          <w:rFonts w:ascii="Trebuchet MS" w:hAnsi="Trebuchet MS"/>
          <w:b/>
          <w:sz w:val="24"/>
          <w:szCs w:val="24"/>
        </w:rPr>
        <w:t>1</w:t>
      </w:r>
      <w:r w:rsidR="00B010CC">
        <w:rPr>
          <w:rFonts w:ascii="Trebuchet MS" w:hAnsi="Trebuchet MS"/>
          <w:b/>
          <w:sz w:val="24"/>
          <w:szCs w:val="24"/>
        </w:rPr>
        <w:t>2</w:t>
      </w:r>
      <w:r w:rsidRPr="00D47735">
        <w:rPr>
          <w:rFonts w:ascii="Trebuchet MS" w:hAnsi="Trebuchet MS"/>
          <w:b/>
          <w:sz w:val="24"/>
          <w:szCs w:val="24"/>
        </w:rPr>
        <w:t xml:space="preserve">.  </w:t>
      </w:r>
      <w:r w:rsidR="00746E0B" w:rsidRPr="00D47735">
        <w:rPr>
          <w:rFonts w:ascii="Trebuchet MS" w:hAnsi="Trebuchet MS"/>
          <w:b/>
          <w:sz w:val="24"/>
          <w:szCs w:val="24"/>
        </w:rPr>
        <w:tab/>
      </w:r>
      <w:proofErr w:type="gramStart"/>
      <w:r w:rsidRPr="00D47735">
        <w:rPr>
          <w:rFonts w:ascii="Trebuchet MS" w:hAnsi="Trebuchet MS"/>
          <w:b/>
          <w:sz w:val="24"/>
          <w:szCs w:val="24"/>
        </w:rPr>
        <w:t>a</w:t>
      </w:r>
      <w:proofErr w:type="gramEnd"/>
      <w:r w:rsidRPr="00D47735">
        <w:rPr>
          <w:rFonts w:ascii="Trebuchet MS" w:hAnsi="Trebuchet MS"/>
          <w:b/>
          <w:sz w:val="24"/>
          <w:szCs w:val="24"/>
        </w:rPr>
        <w:t xml:space="preserve">) </w:t>
      </w:r>
      <w:r w:rsidR="00B010CC">
        <w:rPr>
          <w:rFonts w:ascii="Trebuchet MS" w:hAnsi="Trebuchet MS"/>
          <w:b/>
          <w:sz w:val="24"/>
          <w:szCs w:val="24"/>
        </w:rPr>
        <w:tab/>
      </w:r>
      <w:r w:rsidRPr="00D47735">
        <w:rPr>
          <w:rFonts w:ascii="Trebuchet MS" w:hAnsi="Trebuchet MS"/>
          <w:b/>
          <w:sz w:val="24"/>
          <w:szCs w:val="24"/>
        </w:rPr>
        <w:t>Brief History:</w:t>
      </w:r>
      <w:r w:rsidR="006C24EC" w:rsidRPr="00D47735">
        <w:rPr>
          <w:rFonts w:ascii="Trebuchet MS" w:hAnsi="Trebuchet MS"/>
          <w:b/>
          <w:sz w:val="24"/>
          <w:szCs w:val="24"/>
        </w:rPr>
        <w:t xml:space="preserve"> (Use separate sheet)</w:t>
      </w:r>
      <w:r w:rsidR="00C12C65">
        <w:rPr>
          <w:rFonts w:ascii="Trebuchet MS" w:hAnsi="Trebuchet MS"/>
          <w:b/>
          <w:sz w:val="24"/>
          <w:szCs w:val="24"/>
        </w:rPr>
        <w:t xml:space="preserve"> : </w:t>
      </w:r>
      <w:r w:rsidR="00C12C65">
        <w:rPr>
          <w:rFonts w:ascii="Times New Roman" w:hAnsi="Times New Roman" w:cs="Times New Roman"/>
          <w:b/>
          <w:sz w:val="24"/>
          <w:szCs w:val="24"/>
          <w:u w:val="single"/>
        </w:rPr>
        <w:t>PLEASE SEE ANNEXURE C</w:t>
      </w:r>
    </w:p>
    <w:p w:rsidR="00057B6B" w:rsidRPr="00D47735" w:rsidRDefault="00057B6B" w:rsidP="00F53F26">
      <w:pPr>
        <w:spacing w:line="240" w:lineRule="auto"/>
        <w:contextualSpacing/>
        <w:rPr>
          <w:rFonts w:ascii="Bookman Old Style" w:hAnsi="Bookman Old Style"/>
          <w:b/>
          <w:sz w:val="24"/>
          <w:szCs w:val="24"/>
        </w:rPr>
      </w:pPr>
    </w:p>
    <w:p w:rsidR="00543A43" w:rsidRPr="00D47735" w:rsidRDefault="00583362" w:rsidP="00746E0B">
      <w:pPr>
        <w:spacing w:line="240" w:lineRule="auto"/>
        <w:ind w:left="-180" w:firstLine="900"/>
        <w:contextualSpacing/>
        <w:rPr>
          <w:rFonts w:ascii="Trebuchet MS" w:hAnsi="Trebuchet MS"/>
          <w:b/>
          <w:sz w:val="24"/>
          <w:szCs w:val="24"/>
        </w:rPr>
      </w:pPr>
      <w:r w:rsidRPr="00D47735">
        <w:rPr>
          <w:rFonts w:ascii="Trebuchet MS" w:hAnsi="Trebuchet MS"/>
          <w:b/>
          <w:sz w:val="24"/>
          <w:szCs w:val="24"/>
        </w:rPr>
        <w:t>b</w:t>
      </w:r>
      <w:r w:rsidR="00543A43" w:rsidRPr="00D47735">
        <w:rPr>
          <w:rFonts w:ascii="Trebuchet MS" w:hAnsi="Trebuchet MS"/>
          <w:b/>
          <w:sz w:val="24"/>
          <w:szCs w:val="24"/>
        </w:rPr>
        <w:t>)</w:t>
      </w:r>
      <w:r w:rsidR="00B010CC">
        <w:rPr>
          <w:rFonts w:ascii="Trebuchet MS" w:hAnsi="Trebuchet MS"/>
          <w:b/>
          <w:sz w:val="24"/>
          <w:szCs w:val="24"/>
        </w:rPr>
        <w:tab/>
      </w:r>
      <w:r w:rsidR="00543A43" w:rsidRPr="00D47735">
        <w:rPr>
          <w:rFonts w:ascii="Trebuchet MS" w:hAnsi="Trebuchet MS"/>
          <w:b/>
          <w:sz w:val="24"/>
          <w:szCs w:val="24"/>
        </w:rPr>
        <w:t xml:space="preserve">Working results for the </w:t>
      </w:r>
      <w:r w:rsidR="00B010CC">
        <w:rPr>
          <w:rFonts w:ascii="Trebuchet MS" w:hAnsi="Trebuchet MS"/>
          <w:b/>
          <w:sz w:val="24"/>
          <w:szCs w:val="24"/>
        </w:rPr>
        <w:t xml:space="preserve">two </w:t>
      </w:r>
      <w:r w:rsidR="00746E0B" w:rsidRPr="00D47735">
        <w:rPr>
          <w:rFonts w:ascii="Trebuchet MS" w:hAnsi="Trebuchet MS"/>
          <w:b/>
          <w:sz w:val="24"/>
          <w:szCs w:val="24"/>
        </w:rPr>
        <w:t>year</w:t>
      </w:r>
      <w:r w:rsidR="00B010CC">
        <w:rPr>
          <w:rFonts w:ascii="Trebuchet MS" w:hAnsi="Trebuchet MS"/>
          <w:b/>
          <w:sz w:val="24"/>
          <w:szCs w:val="24"/>
        </w:rPr>
        <w:t>s</w:t>
      </w:r>
      <w:r w:rsidR="00543A43" w:rsidRPr="00D47735">
        <w:rPr>
          <w:rFonts w:ascii="Trebuchet MS" w:hAnsi="Trebuchet MS"/>
          <w:b/>
          <w:sz w:val="24"/>
          <w:szCs w:val="24"/>
        </w:rPr>
        <w:t>:</w:t>
      </w:r>
    </w:p>
    <w:p w:rsidR="00543A43" w:rsidRPr="00D47735" w:rsidRDefault="00556E87" w:rsidP="00F53F26">
      <w:pPr>
        <w:spacing w:line="240" w:lineRule="auto"/>
        <w:contextualSpacing/>
        <w:rPr>
          <w:rFonts w:ascii="Trebuchet MS" w:hAnsi="Trebuchet MS"/>
          <w:b/>
          <w:i/>
          <w:sz w:val="24"/>
          <w:szCs w:val="24"/>
        </w:rPr>
      </w:pPr>
      <w:r w:rsidRPr="00D47735">
        <w:rPr>
          <w:rFonts w:ascii="Trebuchet MS" w:hAnsi="Trebuchet MS"/>
          <w:b/>
          <w:sz w:val="24"/>
          <w:szCs w:val="24"/>
        </w:rPr>
        <w:tab/>
      </w:r>
      <w:r w:rsidRPr="00D47735">
        <w:rPr>
          <w:rFonts w:ascii="Trebuchet MS" w:hAnsi="Trebuchet MS"/>
          <w:b/>
          <w:sz w:val="24"/>
          <w:szCs w:val="24"/>
        </w:rPr>
        <w:tab/>
      </w:r>
      <w:r w:rsidRPr="00D47735">
        <w:rPr>
          <w:rFonts w:ascii="Trebuchet MS" w:hAnsi="Trebuchet MS"/>
          <w:b/>
          <w:sz w:val="24"/>
          <w:szCs w:val="24"/>
        </w:rPr>
        <w:tab/>
      </w:r>
      <w:r w:rsidRPr="00D47735">
        <w:rPr>
          <w:rFonts w:ascii="Trebuchet MS" w:hAnsi="Trebuchet MS"/>
          <w:b/>
          <w:sz w:val="24"/>
          <w:szCs w:val="24"/>
        </w:rPr>
        <w:tab/>
      </w:r>
      <w:r w:rsidRPr="00D47735">
        <w:rPr>
          <w:rFonts w:ascii="Trebuchet MS" w:hAnsi="Trebuchet MS"/>
          <w:b/>
          <w:sz w:val="24"/>
          <w:szCs w:val="24"/>
        </w:rPr>
        <w:tab/>
      </w:r>
      <w:r w:rsidRPr="00D47735">
        <w:rPr>
          <w:rFonts w:ascii="Trebuchet MS" w:hAnsi="Trebuchet MS"/>
          <w:b/>
          <w:sz w:val="24"/>
          <w:szCs w:val="24"/>
        </w:rPr>
        <w:tab/>
      </w:r>
      <w:r w:rsidRPr="00D47735">
        <w:rPr>
          <w:rFonts w:ascii="Trebuchet MS" w:hAnsi="Trebuchet MS"/>
          <w:b/>
          <w:sz w:val="24"/>
          <w:szCs w:val="24"/>
        </w:rPr>
        <w:tab/>
      </w:r>
      <w:r w:rsidRPr="00D47735">
        <w:rPr>
          <w:rFonts w:ascii="Trebuchet MS" w:hAnsi="Trebuchet MS"/>
          <w:b/>
          <w:sz w:val="24"/>
          <w:szCs w:val="24"/>
        </w:rPr>
        <w:tab/>
      </w:r>
      <w:r w:rsidRPr="00D47735">
        <w:rPr>
          <w:rFonts w:ascii="Trebuchet MS" w:hAnsi="Trebuchet MS"/>
          <w:b/>
          <w:sz w:val="24"/>
          <w:szCs w:val="24"/>
        </w:rPr>
        <w:tab/>
      </w:r>
      <w:r w:rsidRPr="00D47735">
        <w:rPr>
          <w:rFonts w:ascii="Trebuchet MS" w:hAnsi="Trebuchet MS"/>
          <w:b/>
          <w:sz w:val="24"/>
          <w:szCs w:val="24"/>
        </w:rPr>
        <w:tab/>
      </w:r>
      <w:r w:rsidRPr="00D47735">
        <w:rPr>
          <w:rFonts w:ascii="Trebuchet MS" w:hAnsi="Trebuchet MS"/>
          <w:b/>
          <w:i/>
          <w:sz w:val="24"/>
          <w:szCs w:val="24"/>
        </w:rPr>
        <w:t>(</w:t>
      </w:r>
      <w:r w:rsidR="006C24EC" w:rsidRPr="00D47735">
        <w:rPr>
          <w:rFonts w:ascii="Trebuchet MS" w:hAnsi="Trebuchet MS"/>
          <w:b/>
          <w:i/>
          <w:sz w:val="24"/>
          <w:szCs w:val="24"/>
        </w:rPr>
        <w:t>Rs.</w:t>
      </w:r>
      <w:r w:rsidR="00F218EF" w:rsidRPr="00D47735">
        <w:rPr>
          <w:rFonts w:ascii="Trebuchet MS" w:hAnsi="Trebuchet MS"/>
          <w:b/>
          <w:i/>
          <w:sz w:val="24"/>
          <w:szCs w:val="24"/>
        </w:rPr>
        <w:t>i</w:t>
      </w:r>
      <w:r w:rsidR="00560048" w:rsidRPr="00D47735">
        <w:rPr>
          <w:rFonts w:ascii="Trebuchet MS" w:hAnsi="Trebuchet MS"/>
          <w:b/>
          <w:i/>
          <w:sz w:val="24"/>
          <w:szCs w:val="24"/>
        </w:rPr>
        <w:t>n</w:t>
      </w:r>
      <w:r w:rsidRPr="00D47735">
        <w:rPr>
          <w:rFonts w:ascii="Trebuchet MS" w:hAnsi="Trebuchet MS"/>
          <w:b/>
          <w:i/>
          <w:sz w:val="24"/>
          <w:szCs w:val="24"/>
        </w:rPr>
        <w:t xml:space="preserve"> Lakh)</w:t>
      </w:r>
    </w:p>
    <w:tbl>
      <w:tblPr>
        <w:tblStyle w:val="TableGrid"/>
        <w:tblW w:w="0" w:type="auto"/>
        <w:tblInd w:w="558" w:type="dxa"/>
        <w:tblLook w:val="04A0" w:firstRow="1" w:lastRow="0" w:firstColumn="1" w:lastColumn="0" w:noHBand="0" w:noVBand="1"/>
      </w:tblPr>
      <w:tblGrid>
        <w:gridCol w:w="5346"/>
        <w:gridCol w:w="1566"/>
        <w:gridCol w:w="1799"/>
      </w:tblGrid>
      <w:tr w:rsidR="00C3330C" w:rsidRPr="00D47735" w:rsidTr="00C3330C">
        <w:tc>
          <w:tcPr>
            <w:tcW w:w="5346" w:type="dxa"/>
            <w:vAlign w:val="center"/>
          </w:tcPr>
          <w:p w:rsidR="00C3330C" w:rsidRPr="00D47735" w:rsidRDefault="00C3330C" w:rsidP="00F72CCB">
            <w:pPr>
              <w:contextualSpacing/>
              <w:rPr>
                <w:rFonts w:ascii="Trebuchet MS" w:hAnsi="Trebuchet MS"/>
                <w:b/>
                <w:sz w:val="24"/>
                <w:szCs w:val="24"/>
              </w:rPr>
            </w:pPr>
            <w:r w:rsidRPr="00D47735">
              <w:rPr>
                <w:rFonts w:ascii="Trebuchet MS" w:hAnsi="Trebuchet MS"/>
                <w:b/>
                <w:sz w:val="24"/>
                <w:szCs w:val="24"/>
              </w:rPr>
              <w:t>FINANCIAL YEAR</w:t>
            </w:r>
          </w:p>
        </w:tc>
        <w:tc>
          <w:tcPr>
            <w:tcW w:w="1566" w:type="dxa"/>
          </w:tcPr>
          <w:p w:rsidR="00C3330C" w:rsidRPr="00D47735" w:rsidRDefault="00C3330C" w:rsidP="00746E0B">
            <w:pPr>
              <w:contextualSpacing/>
              <w:jc w:val="right"/>
              <w:rPr>
                <w:rFonts w:ascii="Trebuchet MS" w:hAnsi="Trebuchet MS"/>
                <w:b/>
                <w:sz w:val="24"/>
                <w:szCs w:val="24"/>
              </w:rPr>
            </w:pPr>
            <w:r>
              <w:rPr>
                <w:rFonts w:ascii="Trebuchet MS" w:hAnsi="Trebuchet MS"/>
                <w:b/>
                <w:sz w:val="24"/>
                <w:szCs w:val="24"/>
              </w:rPr>
              <w:t>FY 2014-15</w:t>
            </w:r>
          </w:p>
        </w:tc>
        <w:tc>
          <w:tcPr>
            <w:tcW w:w="1799" w:type="dxa"/>
            <w:vAlign w:val="center"/>
          </w:tcPr>
          <w:p w:rsidR="00C3330C" w:rsidRPr="00D47735" w:rsidRDefault="00C3330C" w:rsidP="00746E0B">
            <w:pPr>
              <w:contextualSpacing/>
              <w:jc w:val="right"/>
              <w:rPr>
                <w:rFonts w:ascii="Trebuchet MS" w:hAnsi="Trebuchet MS"/>
                <w:b/>
                <w:sz w:val="24"/>
                <w:szCs w:val="24"/>
              </w:rPr>
            </w:pPr>
            <w:r w:rsidRPr="00D47735">
              <w:rPr>
                <w:rFonts w:ascii="Trebuchet MS" w:hAnsi="Trebuchet MS"/>
                <w:b/>
                <w:sz w:val="24"/>
                <w:szCs w:val="24"/>
              </w:rPr>
              <w:t>FY 2015-16</w:t>
            </w:r>
          </w:p>
          <w:p w:rsidR="00C3330C" w:rsidRDefault="00C3330C" w:rsidP="00B010CC">
            <w:pPr>
              <w:contextualSpacing/>
              <w:jc w:val="right"/>
              <w:rPr>
                <w:rFonts w:ascii="Trebuchet MS" w:hAnsi="Trebuchet MS"/>
                <w:b/>
                <w:sz w:val="24"/>
                <w:szCs w:val="24"/>
              </w:rPr>
            </w:pPr>
            <w:proofErr w:type="spellStart"/>
            <w:r w:rsidRPr="00D47735">
              <w:rPr>
                <w:rFonts w:ascii="Trebuchet MS" w:hAnsi="Trebuchet MS"/>
                <w:b/>
                <w:sz w:val="24"/>
                <w:szCs w:val="24"/>
              </w:rPr>
              <w:t>Upto</w:t>
            </w:r>
            <w:proofErr w:type="spellEnd"/>
          </w:p>
          <w:p w:rsidR="00C3330C" w:rsidRPr="00D47735" w:rsidRDefault="00C3330C" w:rsidP="00B010CC">
            <w:pPr>
              <w:contextualSpacing/>
              <w:jc w:val="right"/>
              <w:rPr>
                <w:rFonts w:ascii="Trebuchet MS" w:hAnsi="Trebuchet MS"/>
                <w:b/>
                <w:sz w:val="24"/>
                <w:szCs w:val="24"/>
              </w:rPr>
            </w:pPr>
            <w:r w:rsidRPr="00D47735">
              <w:rPr>
                <w:rFonts w:ascii="Trebuchet MS" w:hAnsi="Trebuchet MS"/>
                <w:b/>
                <w:sz w:val="24"/>
                <w:szCs w:val="24"/>
              </w:rPr>
              <w:t>31/12/2015</w:t>
            </w:r>
          </w:p>
        </w:tc>
      </w:tr>
      <w:tr w:rsidR="00C3330C" w:rsidRPr="00D47735" w:rsidTr="00C3330C">
        <w:tc>
          <w:tcPr>
            <w:tcW w:w="5346" w:type="dxa"/>
          </w:tcPr>
          <w:p w:rsidR="00C3330C" w:rsidRPr="00D47735" w:rsidRDefault="00C3330C" w:rsidP="00F53F26">
            <w:pPr>
              <w:contextualSpacing/>
              <w:rPr>
                <w:rFonts w:ascii="Trebuchet MS" w:hAnsi="Trebuchet MS"/>
                <w:b/>
                <w:sz w:val="24"/>
                <w:szCs w:val="24"/>
              </w:rPr>
            </w:pPr>
            <w:r w:rsidRPr="00D47735">
              <w:rPr>
                <w:rFonts w:ascii="Trebuchet MS" w:hAnsi="Trebuchet MS"/>
                <w:b/>
                <w:sz w:val="24"/>
                <w:szCs w:val="24"/>
              </w:rPr>
              <w:t>Equity</w:t>
            </w:r>
          </w:p>
        </w:tc>
        <w:tc>
          <w:tcPr>
            <w:tcW w:w="1566" w:type="dxa"/>
          </w:tcPr>
          <w:p w:rsidR="00C3330C" w:rsidRPr="00D47735" w:rsidRDefault="00C3330C" w:rsidP="00F53F26">
            <w:pPr>
              <w:contextualSpacing/>
              <w:rPr>
                <w:rFonts w:ascii="Trebuchet MS" w:hAnsi="Trebuchet MS"/>
                <w:b/>
                <w:sz w:val="24"/>
                <w:szCs w:val="24"/>
              </w:rPr>
            </w:pPr>
          </w:p>
        </w:tc>
        <w:tc>
          <w:tcPr>
            <w:tcW w:w="1799" w:type="dxa"/>
          </w:tcPr>
          <w:p w:rsidR="00C3330C" w:rsidRPr="00D47735" w:rsidRDefault="00C3330C" w:rsidP="00F53F26">
            <w:pPr>
              <w:contextualSpacing/>
              <w:rPr>
                <w:rFonts w:ascii="Trebuchet MS" w:hAnsi="Trebuchet MS"/>
                <w:b/>
                <w:sz w:val="24"/>
                <w:szCs w:val="24"/>
              </w:rPr>
            </w:pPr>
          </w:p>
        </w:tc>
      </w:tr>
      <w:tr w:rsidR="00C3330C" w:rsidRPr="00D47735" w:rsidTr="00C3330C">
        <w:tc>
          <w:tcPr>
            <w:tcW w:w="5346" w:type="dxa"/>
          </w:tcPr>
          <w:p w:rsidR="00C3330C" w:rsidRPr="00D47735" w:rsidRDefault="00C3330C" w:rsidP="00F53F26">
            <w:pPr>
              <w:contextualSpacing/>
              <w:rPr>
                <w:rFonts w:ascii="Trebuchet MS" w:hAnsi="Trebuchet MS"/>
                <w:b/>
                <w:sz w:val="24"/>
                <w:szCs w:val="24"/>
              </w:rPr>
            </w:pPr>
            <w:r w:rsidRPr="00D47735">
              <w:rPr>
                <w:rFonts w:ascii="Trebuchet MS" w:hAnsi="Trebuchet MS"/>
                <w:b/>
                <w:sz w:val="24"/>
                <w:szCs w:val="24"/>
              </w:rPr>
              <w:t>Reserves</w:t>
            </w:r>
          </w:p>
        </w:tc>
        <w:tc>
          <w:tcPr>
            <w:tcW w:w="1566" w:type="dxa"/>
          </w:tcPr>
          <w:p w:rsidR="00C3330C" w:rsidRPr="00D47735" w:rsidRDefault="00C3330C" w:rsidP="00F53F26">
            <w:pPr>
              <w:contextualSpacing/>
              <w:rPr>
                <w:rFonts w:ascii="Trebuchet MS" w:hAnsi="Trebuchet MS"/>
                <w:b/>
                <w:sz w:val="24"/>
                <w:szCs w:val="24"/>
              </w:rPr>
            </w:pPr>
          </w:p>
        </w:tc>
        <w:tc>
          <w:tcPr>
            <w:tcW w:w="1799" w:type="dxa"/>
          </w:tcPr>
          <w:p w:rsidR="00C3330C" w:rsidRPr="00D47735" w:rsidRDefault="00C3330C" w:rsidP="00F53F26">
            <w:pPr>
              <w:contextualSpacing/>
              <w:rPr>
                <w:rFonts w:ascii="Trebuchet MS" w:hAnsi="Trebuchet MS"/>
                <w:b/>
                <w:sz w:val="24"/>
                <w:szCs w:val="24"/>
              </w:rPr>
            </w:pPr>
          </w:p>
        </w:tc>
      </w:tr>
      <w:tr w:rsidR="00C3330C" w:rsidRPr="00D47735" w:rsidTr="00C3330C">
        <w:tc>
          <w:tcPr>
            <w:tcW w:w="5346" w:type="dxa"/>
          </w:tcPr>
          <w:p w:rsidR="00C3330C" w:rsidRPr="00D47735" w:rsidRDefault="00C3330C" w:rsidP="00F53F26">
            <w:pPr>
              <w:contextualSpacing/>
              <w:rPr>
                <w:rFonts w:ascii="Trebuchet MS" w:hAnsi="Trebuchet MS"/>
                <w:b/>
                <w:sz w:val="24"/>
                <w:szCs w:val="24"/>
              </w:rPr>
            </w:pPr>
            <w:proofErr w:type="spellStart"/>
            <w:r w:rsidRPr="00D47735">
              <w:rPr>
                <w:rFonts w:ascii="Trebuchet MS" w:hAnsi="Trebuchet MS"/>
                <w:b/>
                <w:sz w:val="24"/>
                <w:szCs w:val="24"/>
              </w:rPr>
              <w:t>Networth</w:t>
            </w:r>
            <w:proofErr w:type="spellEnd"/>
          </w:p>
        </w:tc>
        <w:tc>
          <w:tcPr>
            <w:tcW w:w="1566" w:type="dxa"/>
          </w:tcPr>
          <w:p w:rsidR="00C3330C" w:rsidRPr="00D47735" w:rsidRDefault="00C3330C" w:rsidP="00F53F26">
            <w:pPr>
              <w:contextualSpacing/>
              <w:rPr>
                <w:rFonts w:ascii="Trebuchet MS" w:hAnsi="Trebuchet MS"/>
                <w:b/>
                <w:sz w:val="24"/>
                <w:szCs w:val="24"/>
              </w:rPr>
            </w:pPr>
          </w:p>
        </w:tc>
        <w:tc>
          <w:tcPr>
            <w:tcW w:w="1799" w:type="dxa"/>
          </w:tcPr>
          <w:p w:rsidR="00C3330C" w:rsidRPr="00D47735" w:rsidRDefault="00C3330C" w:rsidP="00F53F26">
            <w:pPr>
              <w:contextualSpacing/>
              <w:rPr>
                <w:rFonts w:ascii="Trebuchet MS" w:hAnsi="Trebuchet MS"/>
                <w:b/>
                <w:sz w:val="24"/>
                <w:szCs w:val="24"/>
              </w:rPr>
            </w:pPr>
          </w:p>
        </w:tc>
      </w:tr>
      <w:tr w:rsidR="00C3330C" w:rsidRPr="00D47735" w:rsidTr="00C3330C">
        <w:tc>
          <w:tcPr>
            <w:tcW w:w="5346" w:type="dxa"/>
          </w:tcPr>
          <w:p w:rsidR="00C3330C" w:rsidRPr="00D47735" w:rsidRDefault="00C3330C" w:rsidP="00F53F26">
            <w:pPr>
              <w:contextualSpacing/>
              <w:rPr>
                <w:rFonts w:ascii="Trebuchet MS" w:hAnsi="Trebuchet MS"/>
                <w:b/>
                <w:sz w:val="24"/>
                <w:szCs w:val="24"/>
              </w:rPr>
            </w:pPr>
            <w:r w:rsidRPr="00D47735">
              <w:rPr>
                <w:rFonts w:ascii="Trebuchet MS" w:hAnsi="Trebuchet MS"/>
                <w:b/>
                <w:sz w:val="24"/>
                <w:szCs w:val="24"/>
              </w:rPr>
              <w:lastRenderedPageBreak/>
              <w:t>Term Loan</w:t>
            </w:r>
            <w:r>
              <w:rPr>
                <w:rFonts w:ascii="Trebuchet MS" w:hAnsi="Trebuchet MS"/>
                <w:b/>
                <w:sz w:val="24"/>
                <w:szCs w:val="24"/>
              </w:rPr>
              <w:t xml:space="preserve"> (if any)</w:t>
            </w:r>
          </w:p>
        </w:tc>
        <w:tc>
          <w:tcPr>
            <w:tcW w:w="1566" w:type="dxa"/>
          </w:tcPr>
          <w:p w:rsidR="00C3330C" w:rsidRPr="00D47735" w:rsidRDefault="00C3330C" w:rsidP="00F53F26">
            <w:pPr>
              <w:contextualSpacing/>
              <w:rPr>
                <w:rFonts w:ascii="Trebuchet MS" w:hAnsi="Trebuchet MS"/>
                <w:b/>
                <w:sz w:val="24"/>
                <w:szCs w:val="24"/>
              </w:rPr>
            </w:pPr>
          </w:p>
        </w:tc>
        <w:tc>
          <w:tcPr>
            <w:tcW w:w="1799" w:type="dxa"/>
          </w:tcPr>
          <w:p w:rsidR="00C3330C" w:rsidRPr="00D47735" w:rsidRDefault="00C3330C" w:rsidP="00F53F26">
            <w:pPr>
              <w:contextualSpacing/>
              <w:rPr>
                <w:rFonts w:ascii="Trebuchet MS" w:hAnsi="Trebuchet MS"/>
                <w:b/>
                <w:sz w:val="24"/>
                <w:szCs w:val="24"/>
              </w:rPr>
            </w:pPr>
          </w:p>
        </w:tc>
      </w:tr>
      <w:tr w:rsidR="00C3330C" w:rsidRPr="00D47735" w:rsidTr="00C3330C">
        <w:tc>
          <w:tcPr>
            <w:tcW w:w="5346" w:type="dxa"/>
          </w:tcPr>
          <w:p w:rsidR="00C3330C" w:rsidRPr="00D47735" w:rsidRDefault="00C3330C" w:rsidP="00F53F26">
            <w:pPr>
              <w:contextualSpacing/>
              <w:rPr>
                <w:rFonts w:ascii="Trebuchet MS" w:hAnsi="Trebuchet MS"/>
                <w:b/>
                <w:sz w:val="24"/>
                <w:szCs w:val="24"/>
              </w:rPr>
            </w:pPr>
            <w:r w:rsidRPr="00D47735">
              <w:rPr>
                <w:rFonts w:ascii="Trebuchet MS" w:hAnsi="Trebuchet MS"/>
                <w:b/>
                <w:sz w:val="24"/>
                <w:szCs w:val="24"/>
              </w:rPr>
              <w:t>Working Capital</w:t>
            </w:r>
            <w:r>
              <w:rPr>
                <w:rFonts w:ascii="Trebuchet MS" w:hAnsi="Trebuchet MS"/>
                <w:b/>
                <w:sz w:val="24"/>
                <w:szCs w:val="24"/>
              </w:rPr>
              <w:t xml:space="preserve"> loan (if any)</w:t>
            </w:r>
          </w:p>
        </w:tc>
        <w:tc>
          <w:tcPr>
            <w:tcW w:w="1566" w:type="dxa"/>
          </w:tcPr>
          <w:p w:rsidR="00C3330C" w:rsidRPr="00D47735" w:rsidRDefault="00C3330C" w:rsidP="00F53F26">
            <w:pPr>
              <w:contextualSpacing/>
              <w:rPr>
                <w:rFonts w:ascii="Trebuchet MS" w:hAnsi="Trebuchet MS"/>
                <w:b/>
                <w:sz w:val="24"/>
                <w:szCs w:val="24"/>
              </w:rPr>
            </w:pPr>
          </w:p>
        </w:tc>
        <w:tc>
          <w:tcPr>
            <w:tcW w:w="1799" w:type="dxa"/>
          </w:tcPr>
          <w:p w:rsidR="00C3330C" w:rsidRPr="00D47735" w:rsidRDefault="00C3330C" w:rsidP="00F53F26">
            <w:pPr>
              <w:contextualSpacing/>
              <w:rPr>
                <w:rFonts w:ascii="Trebuchet MS" w:hAnsi="Trebuchet MS"/>
                <w:b/>
                <w:sz w:val="24"/>
                <w:szCs w:val="24"/>
              </w:rPr>
            </w:pPr>
          </w:p>
        </w:tc>
      </w:tr>
      <w:tr w:rsidR="00C3330C" w:rsidRPr="00D47735" w:rsidTr="00C3330C">
        <w:tc>
          <w:tcPr>
            <w:tcW w:w="5346" w:type="dxa"/>
          </w:tcPr>
          <w:p w:rsidR="00C3330C" w:rsidRDefault="00C3330C" w:rsidP="00F53F26">
            <w:pPr>
              <w:contextualSpacing/>
              <w:rPr>
                <w:rFonts w:ascii="Trebuchet MS" w:hAnsi="Trebuchet MS"/>
                <w:b/>
                <w:sz w:val="24"/>
                <w:szCs w:val="24"/>
              </w:rPr>
            </w:pPr>
            <w:r w:rsidRPr="00D47735">
              <w:rPr>
                <w:rFonts w:ascii="Trebuchet MS" w:hAnsi="Trebuchet MS"/>
                <w:b/>
                <w:sz w:val="24"/>
                <w:szCs w:val="24"/>
              </w:rPr>
              <w:t>Turnover</w:t>
            </w:r>
          </w:p>
          <w:p w:rsidR="00C3330C" w:rsidRPr="00D47735" w:rsidRDefault="00C3330C" w:rsidP="00F53F26">
            <w:pPr>
              <w:contextualSpacing/>
              <w:rPr>
                <w:rFonts w:ascii="Trebuchet MS" w:hAnsi="Trebuchet MS"/>
                <w:b/>
                <w:sz w:val="24"/>
                <w:szCs w:val="24"/>
              </w:rPr>
            </w:pPr>
            <w:r>
              <w:rPr>
                <w:rFonts w:ascii="Trebuchet MS" w:hAnsi="Trebuchet MS"/>
                <w:b/>
                <w:sz w:val="24"/>
                <w:szCs w:val="24"/>
              </w:rPr>
              <w:t>(Net of taxes &amp; income from other sources)</w:t>
            </w:r>
          </w:p>
        </w:tc>
        <w:tc>
          <w:tcPr>
            <w:tcW w:w="1566" w:type="dxa"/>
          </w:tcPr>
          <w:p w:rsidR="00C3330C" w:rsidRPr="00D47735" w:rsidRDefault="00C3330C" w:rsidP="00F53F26">
            <w:pPr>
              <w:contextualSpacing/>
              <w:rPr>
                <w:rFonts w:ascii="Trebuchet MS" w:hAnsi="Trebuchet MS"/>
                <w:b/>
                <w:sz w:val="24"/>
                <w:szCs w:val="24"/>
              </w:rPr>
            </w:pPr>
          </w:p>
        </w:tc>
        <w:tc>
          <w:tcPr>
            <w:tcW w:w="1799" w:type="dxa"/>
          </w:tcPr>
          <w:p w:rsidR="00C3330C" w:rsidRPr="00D47735" w:rsidRDefault="00C3330C" w:rsidP="00F53F26">
            <w:pPr>
              <w:contextualSpacing/>
              <w:rPr>
                <w:rFonts w:ascii="Trebuchet MS" w:hAnsi="Trebuchet MS"/>
                <w:b/>
                <w:sz w:val="24"/>
                <w:szCs w:val="24"/>
              </w:rPr>
            </w:pPr>
          </w:p>
        </w:tc>
      </w:tr>
      <w:tr w:rsidR="00C3330C" w:rsidRPr="00D47735" w:rsidTr="00C3330C">
        <w:tc>
          <w:tcPr>
            <w:tcW w:w="5346" w:type="dxa"/>
          </w:tcPr>
          <w:p w:rsidR="00C3330C" w:rsidRPr="00D47735" w:rsidRDefault="00C3330C" w:rsidP="00F53F26">
            <w:pPr>
              <w:contextualSpacing/>
              <w:rPr>
                <w:rFonts w:ascii="Trebuchet MS" w:hAnsi="Trebuchet MS"/>
                <w:b/>
                <w:sz w:val="24"/>
                <w:szCs w:val="24"/>
              </w:rPr>
            </w:pPr>
            <w:r w:rsidRPr="00D47735">
              <w:rPr>
                <w:rFonts w:ascii="Trebuchet MS" w:hAnsi="Trebuchet MS"/>
                <w:b/>
                <w:sz w:val="24"/>
                <w:szCs w:val="24"/>
              </w:rPr>
              <w:t>Net  profit/loss</w:t>
            </w:r>
            <w:r>
              <w:rPr>
                <w:rFonts w:ascii="Trebuchet MS" w:hAnsi="Trebuchet MS"/>
                <w:b/>
                <w:sz w:val="24"/>
                <w:szCs w:val="24"/>
              </w:rPr>
              <w:t xml:space="preserve"> before tax</w:t>
            </w:r>
          </w:p>
        </w:tc>
        <w:tc>
          <w:tcPr>
            <w:tcW w:w="1566" w:type="dxa"/>
          </w:tcPr>
          <w:p w:rsidR="00C3330C" w:rsidRPr="00D47735" w:rsidRDefault="00C3330C" w:rsidP="00F53F26">
            <w:pPr>
              <w:contextualSpacing/>
              <w:rPr>
                <w:rFonts w:ascii="Trebuchet MS" w:hAnsi="Trebuchet MS"/>
                <w:b/>
                <w:sz w:val="24"/>
                <w:szCs w:val="24"/>
              </w:rPr>
            </w:pPr>
          </w:p>
        </w:tc>
        <w:tc>
          <w:tcPr>
            <w:tcW w:w="1799" w:type="dxa"/>
          </w:tcPr>
          <w:p w:rsidR="00C3330C" w:rsidRPr="00D47735" w:rsidRDefault="00C3330C" w:rsidP="00F53F26">
            <w:pPr>
              <w:contextualSpacing/>
              <w:rPr>
                <w:rFonts w:ascii="Trebuchet MS" w:hAnsi="Trebuchet MS"/>
                <w:b/>
                <w:sz w:val="24"/>
                <w:szCs w:val="24"/>
              </w:rPr>
            </w:pPr>
          </w:p>
        </w:tc>
      </w:tr>
      <w:tr w:rsidR="00C3330C" w:rsidRPr="00D47735" w:rsidTr="00C3330C">
        <w:tc>
          <w:tcPr>
            <w:tcW w:w="5346" w:type="dxa"/>
          </w:tcPr>
          <w:p w:rsidR="00C3330C" w:rsidRPr="00D47735" w:rsidRDefault="00C3330C" w:rsidP="00F53F26">
            <w:pPr>
              <w:contextualSpacing/>
              <w:rPr>
                <w:rFonts w:ascii="Trebuchet MS" w:hAnsi="Trebuchet MS"/>
                <w:b/>
                <w:sz w:val="24"/>
                <w:szCs w:val="24"/>
              </w:rPr>
            </w:pPr>
            <w:r w:rsidRPr="00D47735">
              <w:rPr>
                <w:rFonts w:ascii="Trebuchet MS" w:hAnsi="Trebuchet MS"/>
                <w:b/>
                <w:sz w:val="24"/>
                <w:szCs w:val="24"/>
              </w:rPr>
              <w:t>Depreciation</w:t>
            </w:r>
          </w:p>
        </w:tc>
        <w:tc>
          <w:tcPr>
            <w:tcW w:w="1566" w:type="dxa"/>
          </w:tcPr>
          <w:p w:rsidR="00C3330C" w:rsidRPr="00D47735" w:rsidRDefault="00C3330C" w:rsidP="00F53F26">
            <w:pPr>
              <w:contextualSpacing/>
              <w:rPr>
                <w:rFonts w:ascii="Trebuchet MS" w:hAnsi="Trebuchet MS"/>
                <w:b/>
                <w:sz w:val="24"/>
                <w:szCs w:val="24"/>
              </w:rPr>
            </w:pPr>
          </w:p>
        </w:tc>
        <w:tc>
          <w:tcPr>
            <w:tcW w:w="1799" w:type="dxa"/>
          </w:tcPr>
          <w:p w:rsidR="00C3330C" w:rsidRPr="00D47735" w:rsidRDefault="00C3330C" w:rsidP="00F53F26">
            <w:pPr>
              <w:contextualSpacing/>
              <w:rPr>
                <w:rFonts w:ascii="Trebuchet MS" w:hAnsi="Trebuchet MS"/>
                <w:b/>
                <w:sz w:val="24"/>
                <w:szCs w:val="24"/>
              </w:rPr>
            </w:pPr>
          </w:p>
        </w:tc>
      </w:tr>
      <w:tr w:rsidR="00C3330C" w:rsidRPr="00D47735" w:rsidTr="00C3330C">
        <w:tc>
          <w:tcPr>
            <w:tcW w:w="5346" w:type="dxa"/>
          </w:tcPr>
          <w:p w:rsidR="00C3330C" w:rsidRPr="00D47735" w:rsidRDefault="00C3330C" w:rsidP="00F53F26">
            <w:pPr>
              <w:contextualSpacing/>
              <w:rPr>
                <w:rFonts w:ascii="Trebuchet MS" w:hAnsi="Trebuchet MS"/>
                <w:b/>
                <w:sz w:val="24"/>
                <w:szCs w:val="24"/>
              </w:rPr>
            </w:pPr>
            <w:r w:rsidRPr="00D47735">
              <w:rPr>
                <w:rFonts w:ascii="Trebuchet MS" w:hAnsi="Trebuchet MS"/>
                <w:b/>
                <w:sz w:val="24"/>
                <w:szCs w:val="24"/>
              </w:rPr>
              <w:t>Cash profit</w:t>
            </w:r>
          </w:p>
        </w:tc>
        <w:tc>
          <w:tcPr>
            <w:tcW w:w="1566" w:type="dxa"/>
          </w:tcPr>
          <w:p w:rsidR="00C3330C" w:rsidRPr="00D47735" w:rsidRDefault="00C3330C" w:rsidP="00F53F26">
            <w:pPr>
              <w:contextualSpacing/>
              <w:rPr>
                <w:rFonts w:ascii="Trebuchet MS" w:hAnsi="Trebuchet MS"/>
                <w:b/>
                <w:sz w:val="24"/>
                <w:szCs w:val="24"/>
              </w:rPr>
            </w:pPr>
          </w:p>
        </w:tc>
        <w:tc>
          <w:tcPr>
            <w:tcW w:w="1799" w:type="dxa"/>
          </w:tcPr>
          <w:p w:rsidR="00C3330C" w:rsidRPr="00D47735" w:rsidRDefault="00C3330C" w:rsidP="00F53F26">
            <w:pPr>
              <w:contextualSpacing/>
              <w:rPr>
                <w:rFonts w:ascii="Trebuchet MS" w:hAnsi="Trebuchet MS"/>
                <w:b/>
                <w:sz w:val="24"/>
                <w:szCs w:val="24"/>
              </w:rPr>
            </w:pPr>
          </w:p>
        </w:tc>
      </w:tr>
      <w:tr w:rsidR="00C3330C" w:rsidRPr="00D47735" w:rsidTr="00C3330C">
        <w:tc>
          <w:tcPr>
            <w:tcW w:w="5346" w:type="dxa"/>
          </w:tcPr>
          <w:p w:rsidR="00C3330C" w:rsidRPr="00D47735" w:rsidRDefault="00C3330C" w:rsidP="00F53F26">
            <w:pPr>
              <w:contextualSpacing/>
              <w:rPr>
                <w:rFonts w:ascii="Trebuchet MS" w:hAnsi="Trebuchet MS"/>
                <w:b/>
                <w:sz w:val="24"/>
                <w:szCs w:val="24"/>
              </w:rPr>
            </w:pPr>
            <w:r w:rsidRPr="00D47735">
              <w:rPr>
                <w:rFonts w:ascii="Trebuchet MS" w:hAnsi="Trebuchet MS"/>
                <w:b/>
                <w:sz w:val="24"/>
                <w:szCs w:val="24"/>
              </w:rPr>
              <w:t>Income Tax paid</w:t>
            </w:r>
          </w:p>
        </w:tc>
        <w:tc>
          <w:tcPr>
            <w:tcW w:w="1566" w:type="dxa"/>
          </w:tcPr>
          <w:p w:rsidR="00C3330C" w:rsidRPr="00D47735" w:rsidRDefault="00C3330C" w:rsidP="00F53F26">
            <w:pPr>
              <w:contextualSpacing/>
              <w:rPr>
                <w:rFonts w:ascii="Trebuchet MS" w:hAnsi="Trebuchet MS"/>
                <w:b/>
                <w:sz w:val="24"/>
                <w:szCs w:val="24"/>
              </w:rPr>
            </w:pPr>
          </w:p>
        </w:tc>
        <w:tc>
          <w:tcPr>
            <w:tcW w:w="1799" w:type="dxa"/>
          </w:tcPr>
          <w:p w:rsidR="00C3330C" w:rsidRPr="00D47735" w:rsidRDefault="00C3330C" w:rsidP="00F53F26">
            <w:pPr>
              <w:contextualSpacing/>
              <w:rPr>
                <w:rFonts w:ascii="Trebuchet MS" w:hAnsi="Trebuchet MS"/>
                <w:b/>
                <w:sz w:val="24"/>
                <w:szCs w:val="24"/>
              </w:rPr>
            </w:pPr>
          </w:p>
        </w:tc>
      </w:tr>
    </w:tbl>
    <w:p w:rsidR="006C24EC" w:rsidRDefault="006C24EC" w:rsidP="00057B6B">
      <w:pPr>
        <w:spacing w:line="240" w:lineRule="auto"/>
        <w:contextualSpacing/>
        <w:jc w:val="both"/>
        <w:rPr>
          <w:rFonts w:ascii="Trebuchet MS" w:hAnsi="Trebuchet MS"/>
          <w:b/>
          <w:szCs w:val="24"/>
        </w:rPr>
      </w:pPr>
    </w:p>
    <w:p w:rsidR="0008103D" w:rsidRPr="00D47735" w:rsidRDefault="0008103D" w:rsidP="00057B6B">
      <w:pPr>
        <w:spacing w:line="240" w:lineRule="auto"/>
        <w:contextualSpacing/>
        <w:jc w:val="both"/>
        <w:rPr>
          <w:rFonts w:ascii="Trebuchet MS" w:hAnsi="Trebuchet MS"/>
          <w:b/>
          <w:szCs w:val="24"/>
        </w:rPr>
      </w:pPr>
    </w:p>
    <w:p w:rsidR="00543A43" w:rsidRPr="00FD5D9E" w:rsidRDefault="00746E0B" w:rsidP="00FD5D9E">
      <w:pPr>
        <w:spacing w:line="240" w:lineRule="auto"/>
        <w:ind w:left="1530" w:hanging="810"/>
        <w:contextualSpacing/>
        <w:jc w:val="both"/>
        <w:rPr>
          <w:rFonts w:ascii="Times New Roman" w:hAnsi="Times New Roman" w:cs="Times New Roman"/>
          <w:b/>
          <w:sz w:val="24"/>
          <w:szCs w:val="24"/>
          <w:u w:val="single"/>
        </w:rPr>
      </w:pPr>
      <w:r w:rsidRPr="00D47735">
        <w:rPr>
          <w:rFonts w:ascii="Trebuchet MS" w:hAnsi="Trebuchet MS"/>
          <w:b/>
          <w:sz w:val="24"/>
          <w:szCs w:val="24"/>
        </w:rPr>
        <w:t xml:space="preserve">c) </w:t>
      </w:r>
      <w:r w:rsidR="00B010CC">
        <w:rPr>
          <w:rFonts w:ascii="Trebuchet MS" w:hAnsi="Trebuchet MS"/>
          <w:b/>
          <w:sz w:val="24"/>
          <w:szCs w:val="24"/>
        </w:rPr>
        <w:tab/>
      </w:r>
      <w:r w:rsidRPr="00D47735">
        <w:rPr>
          <w:rFonts w:ascii="Trebuchet MS" w:hAnsi="Trebuchet MS"/>
          <w:b/>
          <w:sz w:val="24"/>
          <w:szCs w:val="24"/>
        </w:rPr>
        <w:t>Existing sources of funding and approximate amount</w:t>
      </w:r>
      <w:r w:rsidR="00B010CC">
        <w:rPr>
          <w:rFonts w:ascii="Trebuchet MS" w:hAnsi="Trebuchet MS"/>
          <w:b/>
          <w:sz w:val="24"/>
          <w:szCs w:val="24"/>
        </w:rPr>
        <w:t>s</w:t>
      </w:r>
      <w:r w:rsidRPr="00D47735">
        <w:rPr>
          <w:rFonts w:ascii="Trebuchet MS" w:hAnsi="Trebuchet MS"/>
          <w:b/>
          <w:sz w:val="24"/>
          <w:szCs w:val="24"/>
        </w:rPr>
        <w:t>:</w:t>
      </w:r>
      <w:r w:rsidR="00FD5D9E">
        <w:rPr>
          <w:rFonts w:ascii="Trebuchet MS" w:hAnsi="Trebuchet MS"/>
          <w:b/>
          <w:sz w:val="24"/>
          <w:szCs w:val="24"/>
        </w:rPr>
        <w:t xml:space="preserve"> </w:t>
      </w:r>
      <w:r w:rsidR="00FD5D9E" w:rsidRPr="00FD5D9E">
        <w:rPr>
          <w:rFonts w:ascii="Times New Roman" w:hAnsi="Times New Roman" w:cs="Times New Roman"/>
          <w:b/>
          <w:sz w:val="24"/>
          <w:szCs w:val="24"/>
          <w:u w:val="single"/>
        </w:rPr>
        <w:t xml:space="preserve">PERSONAL FUNDING, </w:t>
      </w:r>
      <w:r w:rsidR="00FD5D9E">
        <w:rPr>
          <w:rFonts w:ascii="Times New Roman" w:hAnsi="Times New Roman" w:cs="Times New Roman"/>
          <w:b/>
          <w:sz w:val="24"/>
          <w:szCs w:val="24"/>
          <w:u w:val="single"/>
        </w:rPr>
        <w:t>APPROXIMATE AMOUNT</w:t>
      </w:r>
      <w:r w:rsidR="00FD5D9E" w:rsidRPr="00FD5D9E">
        <w:rPr>
          <w:rFonts w:ascii="Times New Roman" w:hAnsi="Times New Roman" w:cs="Times New Roman"/>
          <w:b/>
          <w:sz w:val="24"/>
          <w:szCs w:val="24"/>
          <w:u w:val="single"/>
        </w:rPr>
        <w:t>: RS. 50,000/-</w:t>
      </w:r>
    </w:p>
    <w:p w:rsidR="00746E0B" w:rsidRPr="00D47735" w:rsidRDefault="00746E0B" w:rsidP="00746E0B">
      <w:pPr>
        <w:spacing w:line="240" w:lineRule="auto"/>
        <w:ind w:firstLine="720"/>
        <w:contextualSpacing/>
        <w:jc w:val="both"/>
        <w:rPr>
          <w:rFonts w:ascii="Trebuchet MS" w:hAnsi="Trebuchet MS"/>
          <w:b/>
          <w:sz w:val="24"/>
          <w:szCs w:val="24"/>
        </w:rPr>
      </w:pPr>
    </w:p>
    <w:p w:rsidR="00746E0B" w:rsidRPr="00FD5D9E" w:rsidRDefault="00746E0B" w:rsidP="00B010CC">
      <w:pPr>
        <w:spacing w:line="240" w:lineRule="auto"/>
        <w:ind w:left="1440" w:hanging="720"/>
        <w:contextualSpacing/>
        <w:jc w:val="both"/>
        <w:rPr>
          <w:rFonts w:ascii="Times New Roman" w:hAnsi="Times New Roman" w:cs="Times New Roman"/>
          <w:b/>
          <w:sz w:val="24"/>
          <w:szCs w:val="24"/>
          <w:u w:val="single"/>
        </w:rPr>
      </w:pPr>
      <w:r w:rsidRPr="00D47735">
        <w:rPr>
          <w:rFonts w:ascii="Trebuchet MS" w:hAnsi="Trebuchet MS"/>
          <w:b/>
          <w:sz w:val="24"/>
          <w:szCs w:val="24"/>
        </w:rPr>
        <w:t xml:space="preserve">d) </w:t>
      </w:r>
      <w:r w:rsidR="00B010CC">
        <w:rPr>
          <w:rFonts w:ascii="Trebuchet MS" w:hAnsi="Trebuchet MS"/>
          <w:b/>
          <w:sz w:val="24"/>
          <w:szCs w:val="24"/>
        </w:rPr>
        <w:tab/>
      </w:r>
      <w:r w:rsidRPr="00D47735">
        <w:rPr>
          <w:rFonts w:ascii="Trebuchet MS" w:hAnsi="Trebuchet MS"/>
          <w:b/>
          <w:sz w:val="24"/>
          <w:szCs w:val="24"/>
        </w:rPr>
        <w:t xml:space="preserve">Additional funds required for the project and </w:t>
      </w:r>
      <w:r w:rsidR="00B010CC">
        <w:rPr>
          <w:rFonts w:ascii="Trebuchet MS" w:hAnsi="Trebuchet MS"/>
          <w:b/>
          <w:sz w:val="24"/>
          <w:szCs w:val="24"/>
        </w:rPr>
        <w:t xml:space="preserve">expected </w:t>
      </w:r>
      <w:r w:rsidRPr="00D47735">
        <w:rPr>
          <w:rFonts w:ascii="Trebuchet MS" w:hAnsi="Trebuchet MS"/>
          <w:b/>
          <w:sz w:val="24"/>
          <w:szCs w:val="24"/>
        </w:rPr>
        <w:t xml:space="preserve">sources of additional funds: </w:t>
      </w:r>
      <w:r w:rsidR="00FD5D9E">
        <w:rPr>
          <w:rFonts w:ascii="Times New Roman" w:hAnsi="Times New Roman" w:cs="Times New Roman"/>
          <w:b/>
          <w:sz w:val="24"/>
          <w:szCs w:val="24"/>
          <w:u w:val="single"/>
        </w:rPr>
        <w:t>ADDITIONAL FUNDS REQUIRED: RS. 2 LAKHS, SOURCE OF ADDITIONAL FUNDS: ANGEL INVESTORS</w:t>
      </w:r>
    </w:p>
    <w:p w:rsidR="006F02AD" w:rsidRPr="00D47735" w:rsidRDefault="006F02AD" w:rsidP="006F02AD">
      <w:pPr>
        <w:spacing w:line="240" w:lineRule="auto"/>
        <w:ind w:firstLine="720"/>
        <w:contextualSpacing/>
        <w:rPr>
          <w:rFonts w:ascii="Trebuchet MS" w:hAnsi="Trebuchet MS"/>
          <w:b/>
          <w:sz w:val="24"/>
          <w:szCs w:val="24"/>
        </w:rPr>
      </w:pPr>
    </w:p>
    <w:p w:rsidR="006F02AD" w:rsidRPr="00D47735" w:rsidRDefault="006F02AD" w:rsidP="006F02AD">
      <w:pPr>
        <w:spacing w:line="240" w:lineRule="auto"/>
        <w:ind w:firstLine="720"/>
        <w:contextualSpacing/>
        <w:rPr>
          <w:rFonts w:ascii="Trebuchet MS" w:hAnsi="Trebuchet MS"/>
          <w:b/>
          <w:sz w:val="24"/>
          <w:szCs w:val="24"/>
        </w:rPr>
      </w:pPr>
    </w:p>
    <w:p w:rsidR="006F02AD" w:rsidRDefault="00746E0B" w:rsidP="00746E0B">
      <w:pPr>
        <w:spacing w:line="240" w:lineRule="auto"/>
        <w:contextualSpacing/>
        <w:rPr>
          <w:rFonts w:ascii="Trebuchet MS" w:hAnsi="Trebuchet MS"/>
          <w:b/>
          <w:sz w:val="24"/>
          <w:szCs w:val="24"/>
        </w:rPr>
      </w:pPr>
      <w:r w:rsidRPr="00D47735">
        <w:rPr>
          <w:rFonts w:ascii="Trebuchet MS" w:hAnsi="Trebuchet MS"/>
          <w:b/>
          <w:sz w:val="24"/>
          <w:szCs w:val="24"/>
        </w:rPr>
        <w:t>1</w:t>
      </w:r>
      <w:r w:rsidR="00B010CC">
        <w:rPr>
          <w:rFonts w:ascii="Trebuchet MS" w:hAnsi="Trebuchet MS"/>
          <w:b/>
          <w:sz w:val="24"/>
          <w:szCs w:val="24"/>
        </w:rPr>
        <w:t>3</w:t>
      </w:r>
      <w:r w:rsidRPr="00D47735">
        <w:rPr>
          <w:rFonts w:ascii="Trebuchet MS" w:hAnsi="Trebuchet MS"/>
          <w:b/>
          <w:sz w:val="24"/>
          <w:szCs w:val="24"/>
        </w:rPr>
        <w:t xml:space="preserve">. </w:t>
      </w:r>
      <w:r w:rsidR="00116EED">
        <w:rPr>
          <w:rFonts w:ascii="Trebuchet MS" w:hAnsi="Trebuchet MS"/>
          <w:b/>
          <w:sz w:val="24"/>
          <w:szCs w:val="24"/>
        </w:rPr>
        <w:t>Justify why you believe your startup is eligible</w:t>
      </w:r>
      <w:r w:rsidR="00B010CC">
        <w:rPr>
          <w:rFonts w:ascii="Trebuchet MS" w:hAnsi="Trebuchet MS"/>
          <w:b/>
          <w:sz w:val="24"/>
          <w:szCs w:val="24"/>
        </w:rPr>
        <w:t xml:space="preserve"> (max 15 lines)</w:t>
      </w:r>
      <w:r w:rsidR="006F02AD" w:rsidRPr="00D47735">
        <w:rPr>
          <w:rFonts w:ascii="Trebuchet MS" w:hAnsi="Trebuchet MS"/>
          <w:b/>
          <w:sz w:val="24"/>
          <w:szCs w:val="24"/>
        </w:rPr>
        <w:t>:</w:t>
      </w:r>
    </w:p>
    <w:p w:rsidR="0008103D" w:rsidRDefault="0008103D" w:rsidP="0008103D">
      <w:pPr>
        <w:spacing w:line="240" w:lineRule="auto"/>
        <w:ind w:firstLine="720"/>
        <w:contextualSpacing/>
        <w:rPr>
          <w:rFonts w:ascii="Trebuchet MS" w:hAnsi="Trebuchet MS"/>
          <w:b/>
          <w:sz w:val="24"/>
          <w:szCs w:val="24"/>
        </w:rPr>
      </w:pPr>
      <w:r>
        <w:rPr>
          <w:rFonts w:ascii="Trebuchet MS" w:hAnsi="Trebuchet MS"/>
          <w:b/>
          <w:sz w:val="24"/>
          <w:szCs w:val="24"/>
        </w:rPr>
        <w:t>______________________________________________________________</w:t>
      </w:r>
    </w:p>
    <w:p w:rsidR="0008103D" w:rsidRDefault="0008103D" w:rsidP="00746E0B">
      <w:pPr>
        <w:spacing w:line="240" w:lineRule="auto"/>
        <w:contextualSpacing/>
        <w:rPr>
          <w:rFonts w:ascii="Trebuchet MS" w:hAnsi="Trebuchet MS"/>
          <w:b/>
          <w:sz w:val="24"/>
          <w:szCs w:val="24"/>
        </w:rPr>
      </w:pPr>
      <w:r>
        <w:rPr>
          <w:rFonts w:ascii="Trebuchet MS" w:hAnsi="Trebuchet MS"/>
          <w:b/>
          <w:sz w:val="24"/>
          <w:szCs w:val="24"/>
        </w:rPr>
        <w:tab/>
        <w:t>______________________________________________________________</w:t>
      </w:r>
    </w:p>
    <w:p w:rsidR="0008103D" w:rsidRDefault="0008103D" w:rsidP="0008103D">
      <w:pPr>
        <w:spacing w:line="240" w:lineRule="auto"/>
        <w:contextualSpacing/>
        <w:rPr>
          <w:rFonts w:ascii="Trebuchet MS" w:hAnsi="Trebuchet MS"/>
          <w:b/>
          <w:sz w:val="24"/>
          <w:szCs w:val="24"/>
        </w:rPr>
      </w:pPr>
      <w:r>
        <w:rPr>
          <w:rFonts w:ascii="Trebuchet MS" w:hAnsi="Trebuchet MS"/>
          <w:b/>
          <w:sz w:val="24"/>
          <w:szCs w:val="24"/>
        </w:rPr>
        <w:tab/>
        <w:t>______________________________________________________________</w:t>
      </w:r>
    </w:p>
    <w:p w:rsidR="0008103D" w:rsidRDefault="0008103D" w:rsidP="0008103D">
      <w:pPr>
        <w:spacing w:line="240" w:lineRule="auto"/>
        <w:contextualSpacing/>
        <w:rPr>
          <w:rFonts w:ascii="Trebuchet MS" w:hAnsi="Trebuchet MS"/>
          <w:b/>
          <w:sz w:val="24"/>
          <w:szCs w:val="24"/>
        </w:rPr>
      </w:pPr>
      <w:r>
        <w:rPr>
          <w:rFonts w:ascii="Trebuchet MS" w:hAnsi="Trebuchet MS"/>
          <w:b/>
          <w:sz w:val="24"/>
          <w:szCs w:val="24"/>
        </w:rPr>
        <w:tab/>
        <w:t>______________________________________________________________</w:t>
      </w:r>
    </w:p>
    <w:p w:rsidR="0008103D" w:rsidRDefault="0008103D" w:rsidP="0008103D">
      <w:pPr>
        <w:spacing w:line="240" w:lineRule="auto"/>
        <w:contextualSpacing/>
        <w:rPr>
          <w:rFonts w:ascii="Trebuchet MS" w:hAnsi="Trebuchet MS"/>
          <w:b/>
          <w:sz w:val="24"/>
          <w:szCs w:val="24"/>
        </w:rPr>
      </w:pPr>
      <w:r>
        <w:rPr>
          <w:rFonts w:ascii="Trebuchet MS" w:hAnsi="Trebuchet MS"/>
          <w:b/>
          <w:sz w:val="24"/>
          <w:szCs w:val="24"/>
        </w:rPr>
        <w:tab/>
        <w:t>______________________________________________________________</w:t>
      </w:r>
    </w:p>
    <w:p w:rsidR="0008103D" w:rsidRDefault="0008103D" w:rsidP="0008103D">
      <w:pPr>
        <w:spacing w:line="240" w:lineRule="auto"/>
        <w:contextualSpacing/>
        <w:rPr>
          <w:rFonts w:ascii="Trebuchet MS" w:hAnsi="Trebuchet MS"/>
          <w:b/>
          <w:sz w:val="24"/>
          <w:szCs w:val="24"/>
        </w:rPr>
      </w:pPr>
      <w:r>
        <w:rPr>
          <w:rFonts w:ascii="Trebuchet MS" w:hAnsi="Trebuchet MS"/>
          <w:b/>
          <w:sz w:val="24"/>
          <w:szCs w:val="24"/>
        </w:rPr>
        <w:tab/>
        <w:t>______________________________________________________________</w:t>
      </w:r>
    </w:p>
    <w:p w:rsidR="0008103D" w:rsidRDefault="0008103D" w:rsidP="0008103D">
      <w:pPr>
        <w:spacing w:line="240" w:lineRule="auto"/>
        <w:contextualSpacing/>
        <w:rPr>
          <w:rFonts w:ascii="Trebuchet MS" w:hAnsi="Trebuchet MS"/>
          <w:b/>
          <w:sz w:val="24"/>
          <w:szCs w:val="24"/>
        </w:rPr>
      </w:pPr>
      <w:r>
        <w:rPr>
          <w:rFonts w:ascii="Trebuchet MS" w:hAnsi="Trebuchet MS"/>
          <w:b/>
          <w:sz w:val="24"/>
          <w:szCs w:val="24"/>
        </w:rPr>
        <w:tab/>
        <w:t>______________________________________________________________</w:t>
      </w:r>
    </w:p>
    <w:p w:rsidR="0008103D" w:rsidRDefault="0008103D" w:rsidP="0008103D">
      <w:pPr>
        <w:spacing w:line="240" w:lineRule="auto"/>
        <w:contextualSpacing/>
        <w:rPr>
          <w:rFonts w:ascii="Trebuchet MS" w:hAnsi="Trebuchet MS"/>
          <w:b/>
          <w:sz w:val="24"/>
          <w:szCs w:val="24"/>
        </w:rPr>
      </w:pPr>
      <w:r>
        <w:rPr>
          <w:rFonts w:ascii="Trebuchet MS" w:hAnsi="Trebuchet MS"/>
          <w:b/>
          <w:sz w:val="24"/>
          <w:szCs w:val="24"/>
        </w:rPr>
        <w:tab/>
        <w:t>______________________________________________________________</w:t>
      </w:r>
    </w:p>
    <w:p w:rsidR="0008103D" w:rsidRDefault="0008103D" w:rsidP="0008103D">
      <w:pPr>
        <w:spacing w:line="240" w:lineRule="auto"/>
        <w:contextualSpacing/>
        <w:rPr>
          <w:rFonts w:ascii="Trebuchet MS" w:hAnsi="Trebuchet MS"/>
          <w:b/>
          <w:sz w:val="24"/>
          <w:szCs w:val="24"/>
        </w:rPr>
      </w:pPr>
      <w:r>
        <w:rPr>
          <w:rFonts w:ascii="Trebuchet MS" w:hAnsi="Trebuchet MS"/>
          <w:b/>
          <w:sz w:val="24"/>
          <w:szCs w:val="24"/>
        </w:rPr>
        <w:tab/>
        <w:t>______________________________________________________________</w:t>
      </w:r>
    </w:p>
    <w:p w:rsidR="0008103D" w:rsidRDefault="0008103D" w:rsidP="0008103D">
      <w:pPr>
        <w:spacing w:line="240" w:lineRule="auto"/>
        <w:contextualSpacing/>
        <w:rPr>
          <w:rFonts w:ascii="Trebuchet MS" w:hAnsi="Trebuchet MS"/>
          <w:b/>
          <w:sz w:val="24"/>
          <w:szCs w:val="24"/>
        </w:rPr>
      </w:pPr>
      <w:r>
        <w:rPr>
          <w:rFonts w:ascii="Trebuchet MS" w:hAnsi="Trebuchet MS"/>
          <w:b/>
          <w:sz w:val="24"/>
          <w:szCs w:val="24"/>
        </w:rPr>
        <w:tab/>
        <w:t>______________________________________________________________</w:t>
      </w:r>
    </w:p>
    <w:p w:rsidR="0008103D" w:rsidRDefault="0008103D" w:rsidP="0008103D">
      <w:pPr>
        <w:spacing w:line="240" w:lineRule="auto"/>
        <w:contextualSpacing/>
        <w:rPr>
          <w:rFonts w:ascii="Trebuchet MS" w:hAnsi="Trebuchet MS"/>
          <w:b/>
          <w:sz w:val="24"/>
          <w:szCs w:val="24"/>
        </w:rPr>
      </w:pPr>
      <w:r>
        <w:rPr>
          <w:rFonts w:ascii="Trebuchet MS" w:hAnsi="Trebuchet MS"/>
          <w:b/>
          <w:sz w:val="24"/>
          <w:szCs w:val="24"/>
        </w:rPr>
        <w:tab/>
        <w:t>______________________________________________________________</w:t>
      </w:r>
    </w:p>
    <w:p w:rsidR="0008103D" w:rsidRDefault="0008103D" w:rsidP="0008103D">
      <w:pPr>
        <w:spacing w:line="240" w:lineRule="auto"/>
        <w:contextualSpacing/>
        <w:rPr>
          <w:rFonts w:ascii="Trebuchet MS" w:hAnsi="Trebuchet MS"/>
          <w:b/>
          <w:sz w:val="24"/>
          <w:szCs w:val="24"/>
        </w:rPr>
      </w:pPr>
      <w:r>
        <w:rPr>
          <w:rFonts w:ascii="Trebuchet MS" w:hAnsi="Trebuchet MS"/>
          <w:b/>
          <w:sz w:val="24"/>
          <w:szCs w:val="24"/>
        </w:rPr>
        <w:tab/>
        <w:t>______________________________________________________________</w:t>
      </w:r>
    </w:p>
    <w:p w:rsidR="0008103D" w:rsidRDefault="0008103D" w:rsidP="0008103D">
      <w:pPr>
        <w:spacing w:line="240" w:lineRule="auto"/>
        <w:contextualSpacing/>
        <w:rPr>
          <w:rFonts w:ascii="Trebuchet MS" w:hAnsi="Trebuchet MS"/>
          <w:b/>
          <w:sz w:val="24"/>
          <w:szCs w:val="24"/>
        </w:rPr>
      </w:pPr>
      <w:r>
        <w:rPr>
          <w:rFonts w:ascii="Trebuchet MS" w:hAnsi="Trebuchet MS"/>
          <w:b/>
          <w:sz w:val="24"/>
          <w:szCs w:val="24"/>
        </w:rPr>
        <w:tab/>
        <w:t>______________________________________________________________</w:t>
      </w:r>
    </w:p>
    <w:p w:rsidR="0008103D" w:rsidRDefault="0008103D" w:rsidP="0008103D">
      <w:pPr>
        <w:spacing w:line="240" w:lineRule="auto"/>
        <w:contextualSpacing/>
        <w:rPr>
          <w:rFonts w:ascii="Trebuchet MS" w:hAnsi="Trebuchet MS"/>
          <w:b/>
          <w:sz w:val="24"/>
          <w:szCs w:val="24"/>
        </w:rPr>
      </w:pPr>
      <w:r>
        <w:rPr>
          <w:rFonts w:ascii="Trebuchet MS" w:hAnsi="Trebuchet MS"/>
          <w:b/>
          <w:sz w:val="24"/>
          <w:szCs w:val="24"/>
        </w:rPr>
        <w:tab/>
        <w:t>______________________________________________________________</w:t>
      </w:r>
    </w:p>
    <w:p w:rsidR="006F02AD" w:rsidRPr="00D47735" w:rsidRDefault="006F02AD" w:rsidP="006F02AD">
      <w:pPr>
        <w:spacing w:line="240" w:lineRule="auto"/>
        <w:ind w:firstLine="720"/>
        <w:contextualSpacing/>
        <w:rPr>
          <w:rFonts w:ascii="Trebuchet MS" w:hAnsi="Trebuchet MS"/>
          <w:b/>
          <w:sz w:val="24"/>
          <w:szCs w:val="24"/>
        </w:rPr>
      </w:pPr>
    </w:p>
    <w:p w:rsidR="006F02AD" w:rsidRPr="00D47735" w:rsidRDefault="006F02AD" w:rsidP="009058B2">
      <w:pPr>
        <w:spacing w:line="240" w:lineRule="auto"/>
        <w:contextualSpacing/>
        <w:rPr>
          <w:rFonts w:ascii="Trebuchet MS" w:hAnsi="Trebuchet MS"/>
          <w:b/>
          <w:sz w:val="24"/>
          <w:szCs w:val="24"/>
        </w:rPr>
      </w:pPr>
      <w:r w:rsidRPr="00D47735">
        <w:rPr>
          <w:rFonts w:ascii="Trebuchet MS" w:hAnsi="Trebuchet MS"/>
          <w:b/>
          <w:sz w:val="24"/>
          <w:szCs w:val="24"/>
        </w:rPr>
        <w:t>1</w:t>
      </w:r>
      <w:r w:rsidR="00B010CC">
        <w:rPr>
          <w:rFonts w:ascii="Trebuchet MS" w:hAnsi="Trebuchet MS"/>
          <w:b/>
          <w:sz w:val="24"/>
          <w:szCs w:val="24"/>
        </w:rPr>
        <w:t>4</w:t>
      </w:r>
      <w:r w:rsidRPr="00D47735">
        <w:rPr>
          <w:rFonts w:ascii="Trebuchet MS" w:hAnsi="Trebuchet MS"/>
          <w:b/>
          <w:sz w:val="24"/>
          <w:szCs w:val="24"/>
        </w:rPr>
        <w:t xml:space="preserve">. </w:t>
      </w:r>
      <w:r w:rsidR="00746E0B" w:rsidRPr="00D47735">
        <w:rPr>
          <w:rFonts w:ascii="Trebuchet MS" w:hAnsi="Trebuchet MS"/>
          <w:b/>
          <w:sz w:val="24"/>
          <w:szCs w:val="24"/>
        </w:rPr>
        <w:t>Any other details/highlights/achievements you wish to indicate</w:t>
      </w:r>
      <w:r w:rsidR="0008103D">
        <w:rPr>
          <w:rFonts w:ascii="Trebuchet MS" w:hAnsi="Trebuchet MS"/>
          <w:b/>
          <w:sz w:val="24"/>
          <w:szCs w:val="24"/>
        </w:rPr>
        <w:t xml:space="preserve"> (max 15 lines)</w:t>
      </w:r>
      <w:r w:rsidRPr="00D47735">
        <w:rPr>
          <w:rFonts w:ascii="Trebuchet MS" w:hAnsi="Trebuchet MS"/>
          <w:b/>
          <w:sz w:val="24"/>
          <w:szCs w:val="24"/>
        </w:rPr>
        <w:t>:</w:t>
      </w:r>
    </w:p>
    <w:p w:rsidR="0008103D" w:rsidRPr="00DA5D89" w:rsidRDefault="00CB15BB" w:rsidP="00CB15BB">
      <w:pPr>
        <w:pStyle w:val="ListParagraph"/>
        <w:numPr>
          <w:ilvl w:val="0"/>
          <w:numId w:val="12"/>
        </w:numPr>
        <w:spacing w:line="240" w:lineRule="auto"/>
        <w:rPr>
          <w:rFonts w:ascii="Times New Roman" w:hAnsi="Times New Roman" w:cs="Times New Roman"/>
          <w:b/>
          <w:sz w:val="24"/>
          <w:szCs w:val="24"/>
          <w:u w:val="single"/>
        </w:rPr>
      </w:pPr>
      <w:r w:rsidRPr="00DA5D89">
        <w:rPr>
          <w:rFonts w:ascii="Times New Roman" w:hAnsi="Times New Roman" w:cs="Times New Roman"/>
          <w:b/>
          <w:sz w:val="24"/>
          <w:szCs w:val="24"/>
          <w:u w:val="single"/>
        </w:rPr>
        <w:t xml:space="preserve">SELECTED IN </w:t>
      </w:r>
      <w:r w:rsidR="00DA5D89" w:rsidRPr="00DA5D89">
        <w:rPr>
          <w:rFonts w:ascii="Times New Roman" w:hAnsi="Times New Roman" w:cs="Times New Roman"/>
          <w:b/>
          <w:sz w:val="24"/>
          <w:szCs w:val="24"/>
          <w:u w:val="single"/>
        </w:rPr>
        <w:t xml:space="preserve">TOP 3 IN A </w:t>
      </w:r>
      <w:r w:rsidRPr="00DA5D89">
        <w:rPr>
          <w:rFonts w:ascii="Times New Roman" w:hAnsi="Times New Roman" w:cs="Times New Roman"/>
          <w:b/>
          <w:sz w:val="24"/>
          <w:szCs w:val="24"/>
          <w:u w:val="single"/>
        </w:rPr>
        <w:t>COMPETITION</w:t>
      </w:r>
      <w:r w:rsidR="00DA5D89" w:rsidRPr="00DA5D89">
        <w:rPr>
          <w:rFonts w:ascii="Times New Roman" w:hAnsi="Times New Roman" w:cs="Times New Roman"/>
          <w:b/>
          <w:sz w:val="24"/>
          <w:szCs w:val="24"/>
          <w:u w:val="single"/>
        </w:rPr>
        <w:t xml:space="preserve"> ‘TECH PITCH’</w:t>
      </w:r>
      <w:r w:rsidRPr="00DA5D89">
        <w:rPr>
          <w:rFonts w:ascii="Times New Roman" w:hAnsi="Times New Roman" w:cs="Times New Roman"/>
          <w:b/>
          <w:sz w:val="24"/>
          <w:szCs w:val="24"/>
          <w:u w:val="single"/>
        </w:rPr>
        <w:t xml:space="preserve"> ORGANISED BY CIBA, VERNA IN 2014</w:t>
      </w:r>
    </w:p>
    <w:p w:rsidR="00CB15BB" w:rsidRPr="00DA5D89" w:rsidRDefault="00CB15BB" w:rsidP="00CB15BB">
      <w:pPr>
        <w:pStyle w:val="ListParagraph"/>
        <w:numPr>
          <w:ilvl w:val="0"/>
          <w:numId w:val="12"/>
        </w:numPr>
        <w:spacing w:line="240" w:lineRule="auto"/>
        <w:rPr>
          <w:rFonts w:ascii="Trebuchet MS" w:hAnsi="Trebuchet MS"/>
          <w:b/>
          <w:sz w:val="24"/>
          <w:szCs w:val="24"/>
          <w:u w:val="single"/>
        </w:rPr>
      </w:pPr>
      <w:r w:rsidRPr="00DA5D89">
        <w:rPr>
          <w:rFonts w:ascii="Times New Roman" w:hAnsi="Times New Roman" w:cs="Times New Roman"/>
          <w:b/>
          <w:sz w:val="24"/>
          <w:szCs w:val="24"/>
          <w:u w:val="single"/>
        </w:rPr>
        <w:t>PROJECT BEING CURRENTLY IMPLEMENTED BY THE KADAMBA TRANSPORT CORPORATION LIMITED</w:t>
      </w:r>
    </w:p>
    <w:p w:rsidR="0008103D" w:rsidRPr="00DA5D89" w:rsidRDefault="00CB15BB" w:rsidP="00CB15BB">
      <w:pPr>
        <w:pStyle w:val="ListParagraph"/>
        <w:numPr>
          <w:ilvl w:val="0"/>
          <w:numId w:val="12"/>
        </w:numPr>
        <w:spacing w:line="240" w:lineRule="auto"/>
        <w:rPr>
          <w:rFonts w:ascii="Trebuchet MS" w:hAnsi="Trebuchet MS"/>
          <w:b/>
          <w:sz w:val="24"/>
          <w:szCs w:val="24"/>
          <w:u w:val="single"/>
        </w:rPr>
      </w:pPr>
      <w:r w:rsidRPr="00DA5D89">
        <w:rPr>
          <w:rFonts w:ascii="Times New Roman" w:hAnsi="Times New Roman" w:cs="Times New Roman"/>
          <w:b/>
          <w:sz w:val="24"/>
          <w:szCs w:val="24"/>
          <w:u w:val="single"/>
        </w:rPr>
        <w:t>PRESENTED TO DIRECTORATE OF TRANSPORT. THE DIRECTORATE WISHES TO IMPLEMENT THE PROJECT FOR PRIVATE BUS OPERATORS AFTER IMPLEMENTATION FOR KTCL IS COMPLETE</w:t>
      </w:r>
    </w:p>
    <w:p w:rsidR="003B65D2" w:rsidRPr="00D47735" w:rsidRDefault="00C951FE" w:rsidP="005717B5">
      <w:pPr>
        <w:spacing w:line="240" w:lineRule="auto"/>
        <w:contextualSpacing/>
        <w:rPr>
          <w:rFonts w:ascii="Trebuchet MS" w:hAnsi="Trebuchet MS"/>
          <w:b/>
          <w:sz w:val="24"/>
          <w:szCs w:val="24"/>
        </w:rPr>
      </w:pPr>
      <w:r w:rsidRPr="00D47735">
        <w:rPr>
          <w:rFonts w:ascii="Trebuchet MS" w:hAnsi="Trebuchet MS"/>
          <w:b/>
          <w:sz w:val="24"/>
          <w:szCs w:val="24"/>
        </w:rPr>
        <w:t>1</w:t>
      </w:r>
      <w:r w:rsidR="0008103D">
        <w:rPr>
          <w:rFonts w:ascii="Trebuchet MS" w:hAnsi="Trebuchet MS"/>
          <w:b/>
          <w:sz w:val="24"/>
          <w:szCs w:val="24"/>
        </w:rPr>
        <w:t>5</w:t>
      </w:r>
      <w:r w:rsidR="003B65D2" w:rsidRPr="00D47735">
        <w:rPr>
          <w:rFonts w:ascii="Trebuchet MS" w:hAnsi="Trebuchet MS"/>
          <w:b/>
          <w:sz w:val="24"/>
          <w:szCs w:val="24"/>
        </w:rPr>
        <w:t>. MARKET POTENTIAL/DEMAND</w:t>
      </w:r>
    </w:p>
    <w:p w:rsidR="003B65D2" w:rsidRPr="00D47735" w:rsidRDefault="003B65D2" w:rsidP="006F02AD">
      <w:pPr>
        <w:spacing w:line="240" w:lineRule="auto"/>
        <w:ind w:firstLine="720"/>
        <w:contextualSpacing/>
        <w:rPr>
          <w:rFonts w:ascii="Trebuchet MS" w:hAnsi="Trebuchet MS"/>
          <w:b/>
          <w:sz w:val="12"/>
          <w:szCs w:val="24"/>
        </w:rPr>
      </w:pPr>
    </w:p>
    <w:p w:rsidR="003B65D2" w:rsidRDefault="00654DD9" w:rsidP="00B010CC">
      <w:pPr>
        <w:spacing w:line="240" w:lineRule="auto"/>
        <w:contextualSpacing/>
        <w:jc w:val="both"/>
        <w:rPr>
          <w:rFonts w:ascii="Trebuchet MS" w:hAnsi="Trebuchet MS"/>
          <w:b/>
          <w:sz w:val="24"/>
          <w:szCs w:val="24"/>
        </w:rPr>
      </w:pPr>
      <w:r>
        <w:rPr>
          <w:rFonts w:ascii="Trebuchet MS" w:hAnsi="Trebuchet MS"/>
          <w:b/>
          <w:sz w:val="24"/>
          <w:szCs w:val="24"/>
        </w:rPr>
        <w:t>B</w:t>
      </w:r>
      <w:r w:rsidR="003B65D2" w:rsidRPr="00D47735">
        <w:rPr>
          <w:rFonts w:ascii="Trebuchet MS" w:hAnsi="Trebuchet MS"/>
          <w:b/>
          <w:sz w:val="24"/>
          <w:szCs w:val="24"/>
        </w:rPr>
        <w:t>rief note on market demand</w:t>
      </w:r>
      <w:r w:rsidR="002F0CA2" w:rsidRPr="00D47735">
        <w:rPr>
          <w:rFonts w:ascii="Trebuchet MS" w:hAnsi="Trebuchet MS"/>
          <w:b/>
          <w:sz w:val="24"/>
          <w:szCs w:val="24"/>
        </w:rPr>
        <w:t>/supply</w:t>
      </w:r>
      <w:r w:rsidR="00746E0B" w:rsidRPr="00D47735">
        <w:rPr>
          <w:rFonts w:ascii="Trebuchet MS" w:hAnsi="Trebuchet MS"/>
          <w:b/>
          <w:sz w:val="24"/>
          <w:szCs w:val="24"/>
        </w:rPr>
        <w:t>/competitors/alternat</w:t>
      </w:r>
      <w:r w:rsidR="00B010CC">
        <w:rPr>
          <w:rFonts w:ascii="Trebuchet MS" w:hAnsi="Trebuchet MS"/>
          <w:b/>
          <w:sz w:val="24"/>
          <w:szCs w:val="24"/>
        </w:rPr>
        <w:t>e products or services available in the market</w:t>
      </w:r>
      <w:r w:rsidR="00746E0B" w:rsidRPr="00D47735">
        <w:rPr>
          <w:rFonts w:ascii="Trebuchet MS" w:hAnsi="Trebuchet MS"/>
          <w:b/>
          <w:sz w:val="24"/>
          <w:szCs w:val="24"/>
        </w:rPr>
        <w:t xml:space="preserve">/type of customers </w:t>
      </w:r>
      <w:r w:rsidR="00B010CC">
        <w:rPr>
          <w:rFonts w:ascii="Trebuchet MS" w:hAnsi="Trebuchet MS"/>
          <w:b/>
          <w:sz w:val="24"/>
          <w:szCs w:val="24"/>
        </w:rPr>
        <w:t xml:space="preserve">and their location </w:t>
      </w:r>
      <w:r w:rsidR="00746E0B" w:rsidRPr="00D47735">
        <w:rPr>
          <w:rFonts w:ascii="Trebuchet MS" w:hAnsi="Trebuchet MS"/>
          <w:b/>
          <w:sz w:val="24"/>
          <w:szCs w:val="24"/>
        </w:rPr>
        <w:t>and commercial viability of the project</w:t>
      </w:r>
      <w:r w:rsidR="003B65D2" w:rsidRPr="00D47735">
        <w:rPr>
          <w:rFonts w:ascii="Trebuchet MS" w:hAnsi="Trebuchet MS"/>
          <w:b/>
          <w:sz w:val="24"/>
          <w:szCs w:val="24"/>
        </w:rPr>
        <w:t>:</w:t>
      </w:r>
      <w:r w:rsidR="00BD092A">
        <w:rPr>
          <w:rFonts w:ascii="Trebuchet MS" w:hAnsi="Trebuchet MS"/>
          <w:b/>
          <w:sz w:val="24"/>
          <w:szCs w:val="24"/>
        </w:rPr>
        <w:t xml:space="preserve"> </w:t>
      </w:r>
      <w:r w:rsidR="00A42A3F" w:rsidRPr="00A42A3F">
        <w:rPr>
          <w:rFonts w:ascii="Times New Roman" w:hAnsi="Times New Roman" w:cs="Times New Roman"/>
          <w:b/>
          <w:sz w:val="24"/>
          <w:szCs w:val="24"/>
          <w:u w:val="single"/>
        </w:rPr>
        <w:t>PLEASE SEE ANNEXURE ‘D’</w:t>
      </w:r>
    </w:p>
    <w:p w:rsidR="00C3330C" w:rsidRDefault="00C3330C" w:rsidP="00B010CC">
      <w:pPr>
        <w:spacing w:line="240" w:lineRule="auto"/>
        <w:contextualSpacing/>
        <w:jc w:val="both"/>
        <w:rPr>
          <w:rFonts w:ascii="Trebuchet MS" w:hAnsi="Trebuchet MS"/>
          <w:b/>
          <w:sz w:val="24"/>
          <w:szCs w:val="24"/>
        </w:rPr>
      </w:pPr>
    </w:p>
    <w:p w:rsidR="00C3330C" w:rsidRDefault="00C3330C" w:rsidP="00B010CC">
      <w:pPr>
        <w:spacing w:line="240" w:lineRule="auto"/>
        <w:contextualSpacing/>
        <w:jc w:val="both"/>
        <w:rPr>
          <w:rFonts w:ascii="Trebuchet MS" w:hAnsi="Trebuchet MS"/>
          <w:b/>
          <w:sz w:val="24"/>
          <w:szCs w:val="24"/>
        </w:rPr>
      </w:pPr>
    </w:p>
    <w:p w:rsidR="00C3330C" w:rsidRDefault="00C3330C" w:rsidP="00B010CC">
      <w:pPr>
        <w:spacing w:line="240" w:lineRule="auto"/>
        <w:contextualSpacing/>
        <w:jc w:val="both"/>
        <w:rPr>
          <w:rFonts w:ascii="Trebuchet MS" w:hAnsi="Trebuchet MS"/>
          <w:b/>
          <w:sz w:val="24"/>
          <w:szCs w:val="24"/>
        </w:rPr>
      </w:pPr>
      <w:r>
        <w:rPr>
          <w:rFonts w:ascii="Trebuchet MS" w:hAnsi="Trebuchet MS"/>
          <w:b/>
          <w:sz w:val="24"/>
          <w:szCs w:val="24"/>
        </w:rPr>
        <w:t>Last date for submission of the application form: 15</w:t>
      </w:r>
      <w:r w:rsidRPr="00C3330C">
        <w:rPr>
          <w:rFonts w:ascii="Trebuchet MS" w:hAnsi="Trebuchet MS"/>
          <w:b/>
          <w:sz w:val="24"/>
          <w:szCs w:val="24"/>
          <w:vertAlign w:val="superscript"/>
        </w:rPr>
        <w:t>th</w:t>
      </w:r>
      <w:r>
        <w:rPr>
          <w:rFonts w:ascii="Trebuchet MS" w:hAnsi="Trebuchet MS"/>
          <w:b/>
          <w:sz w:val="24"/>
          <w:szCs w:val="24"/>
        </w:rPr>
        <w:t xml:space="preserve"> February 2016 (Monday).</w:t>
      </w:r>
    </w:p>
    <w:p w:rsidR="00C3330C" w:rsidRPr="00C3330C" w:rsidRDefault="00C3330C" w:rsidP="00B010CC">
      <w:pPr>
        <w:spacing w:line="240" w:lineRule="auto"/>
        <w:contextualSpacing/>
        <w:jc w:val="both"/>
        <w:rPr>
          <w:rFonts w:ascii="Trebuchet MS" w:hAnsi="Trebuchet MS"/>
          <w:b/>
          <w:sz w:val="24"/>
          <w:szCs w:val="24"/>
        </w:rPr>
      </w:pPr>
    </w:p>
    <w:p w:rsidR="00D47735" w:rsidRPr="00D47735" w:rsidRDefault="00D47735" w:rsidP="00790938">
      <w:pPr>
        <w:spacing w:line="240" w:lineRule="auto"/>
        <w:contextualSpacing/>
        <w:jc w:val="both"/>
        <w:rPr>
          <w:rFonts w:ascii="Trebuchet MS" w:hAnsi="Trebuchet MS"/>
          <w:b/>
          <w:sz w:val="24"/>
          <w:szCs w:val="24"/>
        </w:rPr>
      </w:pPr>
    </w:p>
    <w:p w:rsidR="00D47735" w:rsidRPr="00D47735" w:rsidRDefault="00A42A3F" w:rsidP="00D47735">
      <w:pPr>
        <w:spacing w:after="0" w:line="240" w:lineRule="auto"/>
        <w:jc w:val="center"/>
        <w:rPr>
          <w:rFonts w:ascii="Trebuchet MS" w:hAnsi="Trebuchet MS"/>
          <w:b/>
          <w:sz w:val="36"/>
          <w:szCs w:val="36"/>
        </w:rPr>
      </w:pPr>
      <w:r>
        <w:rPr>
          <w:rFonts w:ascii="Trebuchet MS" w:hAnsi="Trebuchet MS"/>
          <w:b/>
          <w:noProof/>
          <w:sz w:val="36"/>
          <w:szCs w:val="36"/>
        </w:rPr>
        <w:object w:dxaOrig="1440" w:dyaOrig="1440">
          <v:shape id="_x0000_s1345" type="#_x0000_t75" style="position:absolute;left:0;text-align:left;margin-left:4.8pt;margin-top:-14.15pt;width:48.55pt;height:48.55pt;z-index:251980800">
            <v:imagedata r:id="rId8" o:title=""/>
          </v:shape>
          <o:OLEObject Type="Embed" ProgID="PBrush" ShapeID="_x0000_s1345" DrawAspect="Content" ObjectID="_1516133510" r:id="rId12"/>
        </w:object>
      </w:r>
      <w:r>
        <w:rPr>
          <w:rFonts w:ascii="Trebuchet MS" w:hAnsi="Trebuchet MS"/>
          <w:b/>
          <w:noProof/>
          <w:sz w:val="36"/>
          <w:szCs w:val="36"/>
        </w:rPr>
        <w:pict>
          <v:shape id="_x0000_s1347" type="#_x0000_t202" style="position:absolute;left:0;text-align:left;margin-left:389.6pt;margin-top:-20.15pt;width:128pt;height:75.75pt;z-index:251982848" strokecolor="white">
            <v:textbox>
              <w:txbxContent>
                <w:p w:rsidR="00A42A3F" w:rsidRDefault="00A42A3F" w:rsidP="00D47735">
                  <w:pPr>
                    <w:spacing w:after="0" w:line="240" w:lineRule="auto"/>
                  </w:pPr>
                </w:p>
              </w:txbxContent>
            </v:textbox>
          </v:shape>
        </w:pict>
      </w:r>
      <w:r>
        <w:rPr>
          <w:rFonts w:ascii="Trebuchet MS" w:hAnsi="Trebuchet MS"/>
          <w:b/>
          <w:noProof/>
          <w:sz w:val="36"/>
          <w:szCs w:val="36"/>
        </w:rPr>
        <w:pict>
          <v:shape id="_x0000_s1346" type="#_x0000_t202" style="position:absolute;left:0;text-align:left;margin-left:63.6pt;margin-top:-33.4pt;width:326pt;height:89pt;z-index:251981824" strokecolor="white">
            <v:textbox>
              <w:txbxContent>
                <w:p w:rsidR="00A42A3F" w:rsidRPr="00C01632" w:rsidRDefault="00A42A3F" w:rsidP="00D47735">
                  <w:pPr>
                    <w:spacing w:after="0"/>
                    <w:jc w:val="center"/>
                    <w:rPr>
                      <w:sz w:val="20"/>
                    </w:rPr>
                  </w:pPr>
                </w:p>
              </w:txbxContent>
            </v:textbox>
          </v:shape>
        </w:pict>
      </w:r>
    </w:p>
    <w:p w:rsidR="00D47735" w:rsidRPr="00D47735" w:rsidRDefault="00EC0A87" w:rsidP="00D47735">
      <w:pPr>
        <w:spacing w:after="0" w:line="240" w:lineRule="auto"/>
        <w:jc w:val="center"/>
        <w:rPr>
          <w:rFonts w:ascii="Trebuchet MS" w:hAnsi="Trebuchet MS"/>
          <w:b/>
          <w:sz w:val="24"/>
          <w:szCs w:val="24"/>
        </w:rPr>
      </w:pPr>
      <w:r>
        <w:rPr>
          <w:rFonts w:ascii="Trebuchet MS" w:hAnsi="Trebuchet MS"/>
          <w:b/>
          <w:noProof/>
          <w:sz w:val="24"/>
          <w:szCs w:val="24"/>
        </w:rPr>
        <w:pict>
          <v:shape id="_x0000_s1349" type="#_x0000_t202" style="position:absolute;left:0;text-align:left;margin-left:362.55pt;margin-top:.5pt;width:160.15pt;height:28pt;z-index:251984896" stroked="f">
            <v:textbox style="mso-next-textbox:#_x0000_s1349">
              <w:txbxContent>
                <w:p w:rsidR="00A42A3F" w:rsidRPr="00EC0A87" w:rsidRDefault="00A42A3F" w:rsidP="00D47735">
                  <w:pPr>
                    <w:rPr>
                      <w:b/>
                      <w:sz w:val="32"/>
                      <w:u w:val="single"/>
                    </w:rPr>
                  </w:pPr>
                  <w:r w:rsidRPr="00EC0A87">
                    <w:rPr>
                      <w:b/>
                      <w:sz w:val="32"/>
                      <w:u w:val="single"/>
                    </w:rPr>
                    <w:t>~ ANNEXURE A ~</w:t>
                  </w:r>
                </w:p>
              </w:txbxContent>
            </v:textbox>
          </v:shape>
        </w:pict>
      </w:r>
    </w:p>
    <w:p w:rsidR="00D47735" w:rsidRPr="00D47735" w:rsidRDefault="00D47735" w:rsidP="00D47735">
      <w:pPr>
        <w:spacing w:after="0" w:line="240" w:lineRule="auto"/>
        <w:ind w:firstLine="360"/>
        <w:rPr>
          <w:rFonts w:ascii="Trebuchet MS" w:hAnsi="Trebuchet MS"/>
          <w:b/>
          <w:sz w:val="24"/>
          <w:szCs w:val="24"/>
        </w:rPr>
      </w:pPr>
    </w:p>
    <w:p w:rsidR="00D47735" w:rsidRPr="00D47735" w:rsidRDefault="00D47735" w:rsidP="00D47735">
      <w:pPr>
        <w:spacing w:after="0" w:line="240" w:lineRule="auto"/>
        <w:ind w:firstLine="360"/>
        <w:rPr>
          <w:rFonts w:ascii="Trebuchet MS" w:hAnsi="Trebuchet MS"/>
          <w:b/>
          <w:sz w:val="24"/>
          <w:szCs w:val="24"/>
        </w:rPr>
      </w:pPr>
    </w:p>
    <w:p w:rsidR="00D47735" w:rsidRPr="00D47735" w:rsidRDefault="002C5D10" w:rsidP="00D47735">
      <w:pPr>
        <w:spacing w:before="240" w:line="240" w:lineRule="auto"/>
        <w:contextualSpacing/>
        <w:jc w:val="center"/>
        <w:rPr>
          <w:rFonts w:ascii="Trebuchet MS" w:hAnsi="Trebuchet MS"/>
          <w:b/>
          <w:sz w:val="28"/>
          <w:szCs w:val="24"/>
          <w:u w:val="single"/>
        </w:rPr>
      </w:pPr>
      <w:r>
        <w:rPr>
          <w:rFonts w:ascii="Trebuchet MS" w:hAnsi="Trebuchet MS"/>
          <w:b/>
          <w:sz w:val="28"/>
          <w:szCs w:val="24"/>
          <w:u w:val="single"/>
        </w:rPr>
        <w:t xml:space="preserve">BACKGROUND </w:t>
      </w:r>
      <w:r w:rsidR="0008103D">
        <w:rPr>
          <w:rFonts w:ascii="Trebuchet MS" w:hAnsi="Trebuchet MS"/>
          <w:b/>
          <w:sz w:val="28"/>
          <w:szCs w:val="24"/>
          <w:u w:val="single"/>
        </w:rPr>
        <w:t>O</w:t>
      </w:r>
      <w:r w:rsidR="00D47735" w:rsidRPr="00D47735">
        <w:rPr>
          <w:rFonts w:ascii="Trebuchet MS" w:hAnsi="Trebuchet MS"/>
          <w:b/>
          <w:sz w:val="28"/>
          <w:szCs w:val="24"/>
          <w:u w:val="single"/>
        </w:rPr>
        <w:t xml:space="preserve">F </w:t>
      </w:r>
      <w:r w:rsidR="007612D6">
        <w:rPr>
          <w:rFonts w:ascii="Trebuchet MS" w:hAnsi="Trebuchet MS"/>
          <w:b/>
          <w:sz w:val="28"/>
          <w:szCs w:val="24"/>
          <w:u w:val="single"/>
        </w:rPr>
        <w:t xml:space="preserve">ALL </w:t>
      </w:r>
      <w:r w:rsidR="00D47735" w:rsidRPr="00D47735">
        <w:rPr>
          <w:rFonts w:ascii="Trebuchet MS" w:hAnsi="Trebuchet MS"/>
          <w:b/>
          <w:sz w:val="28"/>
          <w:szCs w:val="24"/>
          <w:u w:val="single"/>
        </w:rPr>
        <w:t>KEY TEAM</w:t>
      </w:r>
      <w:r w:rsidR="00C02A5E">
        <w:rPr>
          <w:rFonts w:ascii="Trebuchet MS" w:hAnsi="Trebuchet MS"/>
          <w:b/>
          <w:sz w:val="28"/>
          <w:szCs w:val="24"/>
          <w:u w:val="single"/>
        </w:rPr>
        <w:t xml:space="preserve"> MEMBERS</w:t>
      </w:r>
    </w:p>
    <w:p w:rsidR="00D47735" w:rsidRPr="00D47735" w:rsidRDefault="00D47735" w:rsidP="00D47735">
      <w:pPr>
        <w:spacing w:before="240" w:line="240" w:lineRule="auto"/>
        <w:ind w:left="1440" w:firstLine="720"/>
        <w:contextualSpacing/>
        <w:rPr>
          <w:rFonts w:ascii="Trebuchet MS" w:hAnsi="Trebuchet MS"/>
          <w:b/>
          <w:sz w:val="14"/>
          <w:szCs w:val="24"/>
        </w:rPr>
      </w:pPr>
    </w:p>
    <w:p w:rsidR="00D47735" w:rsidRPr="00654DD9" w:rsidRDefault="00D47735" w:rsidP="00D47735">
      <w:pPr>
        <w:spacing w:before="240" w:line="240" w:lineRule="auto"/>
        <w:ind w:left="720" w:hanging="720"/>
        <w:contextualSpacing/>
        <w:jc w:val="center"/>
        <w:rPr>
          <w:rFonts w:ascii="Trebuchet MS" w:hAnsi="Trebuchet MS"/>
          <w:b/>
          <w:sz w:val="20"/>
          <w:szCs w:val="20"/>
        </w:rPr>
      </w:pPr>
      <w:r w:rsidRPr="00654DD9">
        <w:rPr>
          <w:rFonts w:ascii="Trebuchet MS" w:hAnsi="Trebuchet MS"/>
          <w:b/>
          <w:sz w:val="20"/>
          <w:szCs w:val="20"/>
        </w:rPr>
        <w:t>(Please use separate sheets</w:t>
      </w:r>
      <w:r w:rsidR="002C5D10">
        <w:rPr>
          <w:rFonts w:ascii="Trebuchet MS" w:hAnsi="Trebuchet MS"/>
          <w:b/>
          <w:sz w:val="20"/>
          <w:szCs w:val="20"/>
        </w:rPr>
        <w:t xml:space="preserve"> per team member</w:t>
      </w:r>
      <w:r w:rsidRPr="00654DD9">
        <w:rPr>
          <w:rFonts w:ascii="Trebuchet MS" w:hAnsi="Trebuchet MS"/>
          <w:b/>
          <w:sz w:val="20"/>
          <w:szCs w:val="20"/>
        </w:rPr>
        <w:t>)</w:t>
      </w:r>
    </w:p>
    <w:p w:rsidR="00D47735" w:rsidRPr="00D47735" w:rsidRDefault="00D47735" w:rsidP="00D47735">
      <w:pPr>
        <w:spacing w:before="240" w:line="240" w:lineRule="auto"/>
        <w:ind w:left="720" w:hanging="720"/>
        <w:contextualSpacing/>
        <w:jc w:val="center"/>
        <w:rPr>
          <w:rFonts w:ascii="Trebuchet MS" w:hAnsi="Trebuchet MS"/>
          <w:b/>
          <w:sz w:val="18"/>
          <w:szCs w:val="20"/>
        </w:rPr>
      </w:pPr>
    </w:p>
    <w:p w:rsidR="00D47735" w:rsidRPr="00D47735" w:rsidRDefault="00D47735" w:rsidP="00D47735">
      <w:pPr>
        <w:spacing w:before="240" w:line="240" w:lineRule="auto"/>
        <w:ind w:left="720" w:hanging="720"/>
        <w:contextualSpacing/>
        <w:jc w:val="center"/>
        <w:rPr>
          <w:rFonts w:ascii="Trebuchet MS" w:hAnsi="Trebuchet MS"/>
          <w:b/>
          <w:szCs w:val="24"/>
        </w:rPr>
      </w:pPr>
    </w:p>
    <w:p w:rsidR="00D47735" w:rsidRPr="00D47735" w:rsidRDefault="00A42A3F" w:rsidP="00D47735">
      <w:pPr>
        <w:spacing w:before="240" w:line="240" w:lineRule="auto"/>
        <w:ind w:left="720" w:hanging="720"/>
        <w:contextualSpacing/>
        <w:rPr>
          <w:rFonts w:ascii="Trebuchet MS" w:hAnsi="Trebuchet MS"/>
          <w:b/>
          <w:sz w:val="16"/>
          <w:szCs w:val="16"/>
        </w:rPr>
      </w:pPr>
      <w:r>
        <w:rPr>
          <w:rFonts w:ascii="Trebuchet MS" w:hAnsi="Trebuchet MS"/>
          <w:b/>
          <w:noProof/>
          <w:sz w:val="18"/>
          <w:szCs w:val="20"/>
        </w:rPr>
        <w:pict>
          <v:shape id="Text Box 5" o:spid="_x0000_s1348" type="#_x0000_t202" style="position:absolute;left:0;text-align:left;margin-left:385.5pt;margin-top:8.55pt;width:117.4pt;height:136.8pt;z-index:2519838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">
            <v:textbox style="mso-next-textbox:#Text Box 5">
              <w:txbxContent>
                <w:p w:rsidR="00A42A3F" w:rsidRDefault="00A42A3F" w:rsidP="00D47735"/>
                <w:p w:rsidR="00A42A3F" w:rsidRPr="008860F8" w:rsidRDefault="00A42A3F" w:rsidP="00D47735">
                  <w:pPr>
                    <w:rPr>
                      <w:sz w:val="12"/>
                    </w:rPr>
                  </w:pPr>
                </w:p>
                <w:p w:rsidR="00A42A3F" w:rsidRPr="008860F8" w:rsidRDefault="00A42A3F" w:rsidP="00D47735">
                  <w:pPr>
                    <w:jc w:val="center"/>
                    <w:rPr>
                      <w:i/>
                      <w:sz w:val="20"/>
                      <w:szCs w:val="20"/>
                    </w:rPr>
                  </w:pPr>
                  <w:r w:rsidRPr="008860F8">
                    <w:rPr>
                      <w:i/>
                      <w:sz w:val="20"/>
                      <w:szCs w:val="20"/>
                    </w:rPr>
                    <w:t xml:space="preserve">Affix </w:t>
                  </w:r>
                  <w:proofErr w:type="spellStart"/>
                  <w:r w:rsidRPr="008860F8">
                    <w:rPr>
                      <w:i/>
                      <w:sz w:val="20"/>
                      <w:szCs w:val="20"/>
                    </w:rPr>
                    <w:t>recent</w:t>
                  </w:r>
                  <w:r>
                    <w:rPr>
                      <w:i/>
                      <w:sz w:val="20"/>
                      <w:szCs w:val="20"/>
                    </w:rPr>
                    <w:t>colour</w:t>
                  </w:r>
                  <w:r w:rsidRPr="008860F8">
                    <w:rPr>
                      <w:i/>
                      <w:sz w:val="20"/>
                      <w:szCs w:val="20"/>
                    </w:rPr>
                    <w:t>passport</w:t>
                  </w:r>
                  <w:proofErr w:type="spellEnd"/>
                  <w:r w:rsidRPr="008860F8">
                    <w:rPr>
                      <w:i/>
                      <w:sz w:val="20"/>
                      <w:szCs w:val="20"/>
                    </w:rPr>
                    <w:t xml:space="preserve"> </w:t>
                  </w:r>
                  <w:proofErr w:type="gramStart"/>
                  <w:r w:rsidRPr="008860F8">
                    <w:rPr>
                      <w:i/>
                      <w:sz w:val="20"/>
                      <w:szCs w:val="20"/>
                    </w:rPr>
                    <w:t>size  photo</w:t>
                  </w:r>
                  <w:proofErr w:type="gramEnd"/>
                </w:p>
              </w:txbxContent>
            </v:textbox>
          </v:shape>
        </w:pict>
      </w:r>
    </w:p>
    <w:p w:rsidR="00D47735" w:rsidRPr="00D47735" w:rsidRDefault="00D47735" w:rsidP="00D47735">
      <w:pPr>
        <w:spacing w:before="240" w:line="240" w:lineRule="auto"/>
        <w:ind w:left="720" w:hanging="720"/>
        <w:contextualSpacing/>
        <w:rPr>
          <w:rFonts w:ascii="Trebuchet MS" w:hAnsi="Trebuchet MS"/>
          <w:b/>
          <w:sz w:val="24"/>
          <w:szCs w:val="24"/>
        </w:rPr>
      </w:pPr>
    </w:p>
    <w:p w:rsidR="00D47735" w:rsidRPr="00D47735" w:rsidRDefault="00D47735" w:rsidP="00D47735">
      <w:pPr>
        <w:spacing w:before="240" w:line="240" w:lineRule="auto"/>
        <w:ind w:left="720" w:hanging="720"/>
        <w:contextualSpacing/>
        <w:rPr>
          <w:rFonts w:ascii="Trebuchet MS" w:hAnsi="Trebuchet MS"/>
          <w:b/>
          <w:sz w:val="24"/>
          <w:szCs w:val="24"/>
        </w:rPr>
      </w:pPr>
    </w:p>
    <w:p w:rsidR="00D47735" w:rsidRPr="00D47735" w:rsidRDefault="00D47735" w:rsidP="00D47735">
      <w:pPr>
        <w:spacing w:before="240" w:line="240" w:lineRule="auto"/>
        <w:ind w:left="720" w:hanging="720"/>
        <w:contextualSpacing/>
        <w:rPr>
          <w:rFonts w:ascii="Trebuchet MS" w:hAnsi="Trebuchet MS"/>
          <w:b/>
          <w:sz w:val="24"/>
          <w:szCs w:val="24"/>
        </w:rPr>
      </w:pPr>
    </w:p>
    <w:p w:rsidR="00D47735" w:rsidRPr="00D47735" w:rsidRDefault="00D47735" w:rsidP="00D47735">
      <w:pPr>
        <w:spacing w:before="240" w:line="240" w:lineRule="auto"/>
        <w:ind w:left="720" w:hanging="720"/>
        <w:contextualSpacing/>
        <w:rPr>
          <w:rFonts w:ascii="Trebuchet MS" w:hAnsi="Trebuchet MS"/>
          <w:b/>
          <w:sz w:val="24"/>
          <w:szCs w:val="24"/>
        </w:rPr>
      </w:pPr>
    </w:p>
    <w:p w:rsidR="00D47735" w:rsidRPr="00D47735" w:rsidRDefault="00D47735" w:rsidP="00D47735">
      <w:pPr>
        <w:spacing w:before="240" w:line="240" w:lineRule="auto"/>
        <w:ind w:left="720" w:hanging="720"/>
        <w:contextualSpacing/>
        <w:rPr>
          <w:rFonts w:ascii="Trebuchet MS" w:hAnsi="Trebuchet MS"/>
          <w:b/>
          <w:sz w:val="24"/>
          <w:szCs w:val="24"/>
        </w:rPr>
      </w:pPr>
    </w:p>
    <w:p w:rsidR="00D47735" w:rsidRPr="00D47735" w:rsidRDefault="00D47735" w:rsidP="00D47735">
      <w:pPr>
        <w:spacing w:before="240" w:line="240" w:lineRule="auto"/>
        <w:ind w:left="720" w:hanging="720"/>
        <w:contextualSpacing/>
        <w:rPr>
          <w:rFonts w:ascii="Trebuchet MS" w:hAnsi="Trebuchet MS"/>
          <w:b/>
          <w:sz w:val="24"/>
          <w:szCs w:val="24"/>
        </w:rPr>
      </w:pPr>
    </w:p>
    <w:p w:rsidR="00D47735" w:rsidRPr="00D47735" w:rsidRDefault="00D47735" w:rsidP="00D47735">
      <w:pPr>
        <w:spacing w:before="240" w:line="240" w:lineRule="auto"/>
        <w:ind w:left="720" w:hanging="720"/>
        <w:contextualSpacing/>
        <w:rPr>
          <w:rFonts w:ascii="Trebuchet MS" w:hAnsi="Trebuchet MS"/>
          <w:b/>
          <w:sz w:val="24"/>
          <w:szCs w:val="24"/>
        </w:rPr>
      </w:pPr>
    </w:p>
    <w:p w:rsidR="00D47735" w:rsidRPr="00D47735" w:rsidRDefault="00D47735" w:rsidP="00D47735">
      <w:pPr>
        <w:spacing w:before="240" w:line="240" w:lineRule="auto"/>
        <w:ind w:left="720" w:hanging="720"/>
        <w:contextualSpacing/>
        <w:rPr>
          <w:rFonts w:ascii="Trebuchet MS" w:hAnsi="Trebuchet MS"/>
          <w:b/>
          <w:sz w:val="24"/>
          <w:szCs w:val="24"/>
        </w:rPr>
      </w:pPr>
    </w:p>
    <w:p w:rsidR="00D47735" w:rsidRPr="00D47735" w:rsidRDefault="00D47735" w:rsidP="00D47735">
      <w:pPr>
        <w:spacing w:before="240" w:line="240" w:lineRule="auto"/>
        <w:ind w:left="720" w:hanging="720"/>
        <w:contextualSpacing/>
        <w:rPr>
          <w:rFonts w:ascii="Trebuchet MS" w:hAnsi="Trebuchet MS"/>
          <w:b/>
          <w:sz w:val="24"/>
          <w:szCs w:val="24"/>
        </w:rPr>
      </w:pPr>
    </w:p>
    <w:p w:rsidR="00D47735" w:rsidRPr="00D47735" w:rsidRDefault="00D47735" w:rsidP="00D47735">
      <w:pPr>
        <w:spacing w:before="240" w:line="240" w:lineRule="auto"/>
        <w:ind w:left="720" w:hanging="720"/>
        <w:contextualSpacing/>
        <w:rPr>
          <w:rFonts w:ascii="Trebuchet MS" w:hAnsi="Trebuchet MS"/>
          <w:b/>
          <w:sz w:val="24"/>
          <w:szCs w:val="24"/>
        </w:rPr>
      </w:pPr>
    </w:p>
    <w:p w:rsidR="00D47735" w:rsidRPr="00D47735" w:rsidRDefault="00D47735" w:rsidP="00D47735">
      <w:pPr>
        <w:spacing w:before="240" w:line="240" w:lineRule="auto"/>
        <w:ind w:left="720" w:hanging="720"/>
        <w:contextualSpacing/>
        <w:rPr>
          <w:rFonts w:ascii="Trebuchet MS" w:hAnsi="Trebuchet MS"/>
          <w:b/>
          <w:sz w:val="24"/>
          <w:szCs w:val="24"/>
        </w:rPr>
      </w:pPr>
    </w:p>
    <w:p w:rsidR="00D47735" w:rsidRPr="00D47735" w:rsidRDefault="00D47735" w:rsidP="00D47735">
      <w:pPr>
        <w:spacing w:before="240" w:line="240" w:lineRule="auto"/>
        <w:ind w:left="720" w:hanging="720"/>
        <w:contextualSpacing/>
        <w:rPr>
          <w:rFonts w:ascii="Trebuchet MS" w:hAnsi="Trebuchet MS"/>
          <w:b/>
          <w:sz w:val="24"/>
          <w:szCs w:val="24"/>
        </w:rPr>
      </w:pPr>
    </w:p>
    <w:p w:rsidR="00D47735" w:rsidRPr="00D47735" w:rsidRDefault="00DA5D89" w:rsidP="00D47735">
      <w:pPr>
        <w:spacing w:before="240" w:line="240" w:lineRule="auto"/>
        <w:ind w:left="720" w:hanging="720"/>
        <w:contextualSpacing/>
        <w:rPr>
          <w:rFonts w:ascii="Trebuchet MS" w:hAnsi="Trebuchet MS"/>
          <w:b/>
          <w:sz w:val="24"/>
          <w:szCs w:val="24"/>
        </w:rPr>
      </w:pPr>
      <w:r>
        <w:rPr>
          <w:rFonts w:ascii="Trebuchet MS" w:hAnsi="Trebuchet MS"/>
          <w:b/>
          <w:noProof/>
          <w:sz w:val="24"/>
          <w:szCs w:val="24"/>
        </w:rPr>
        <w:pict>
          <v:shape id="_x0000_s1354" type="#_x0000_t109" style="position:absolute;left:0;text-align:left;margin-left:268.6pt;margin-top:.75pt;width:16.35pt;height:18.15pt;z-index:251990016">
            <v:textbox style="mso-next-textbox:#_x0000_s1354">
              <w:txbxContent>
                <w:p w:rsidR="00DA5D89" w:rsidRPr="00DA5D89" w:rsidRDefault="00DA5D89">
                  <w:pPr>
                    <w:rPr>
                      <w:b/>
                    </w:rPr>
                  </w:pPr>
                </w:p>
              </w:txbxContent>
            </v:textbox>
          </v:shape>
        </w:pict>
      </w:r>
      <w:r>
        <w:rPr>
          <w:rFonts w:ascii="Trebuchet MS" w:hAnsi="Trebuchet MS"/>
          <w:b/>
          <w:noProof/>
          <w:sz w:val="24"/>
          <w:szCs w:val="24"/>
        </w:rPr>
        <w:pict>
          <v:shape id="_x0000_s1353" type="#_x0000_t109" style="position:absolute;left:0;text-align:left;margin-left:252.25pt;margin-top:.75pt;width:16.35pt;height:18.15pt;z-index:251988992">
            <v:textbox style="mso-next-textbox:#_x0000_s1353">
              <w:txbxContent>
                <w:p w:rsidR="00DA5D89" w:rsidRPr="00DA5D89" w:rsidRDefault="00DA5D89">
                  <w:pPr>
                    <w:rPr>
                      <w:b/>
                    </w:rPr>
                  </w:pPr>
                </w:p>
              </w:txbxContent>
            </v:textbox>
          </v:shape>
        </w:pict>
      </w:r>
      <w:r>
        <w:rPr>
          <w:rFonts w:ascii="Trebuchet MS" w:hAnsi="Trebuchet MS"/>
          <w:b/>
          <w:noProof/>
          <w:sz w:val="24"/>
          <w:szCs w:val="24"/>
        </w:rPr>
        <w:pict>
          <v:shape id="_x0000_s1352" type="#_x0000_t109" style="position:absolute;left:0;text-align:left;margin-left:235.9pt;margin-top:.75pt;width:16.35pt;height:18.15pt;z-index:251987968">
            <v:textbox style="mso-next-textbox:#_x0000_s1352">
              <w:txbxContent>
                <w:p w:rsidR="00DA5D89" w:rsidRPr="00DA5D89" w:rsidRDefault="00DA5D89">
                  <w:pPr>
                    <w:rPr>
                      <w:b/>
                    </w:rPr>
                  </w:pPr>
                </w:p>
              </w:txbxContent>
            </v:textbox>
          </v:shape>
        </w:pict>
      </w:r>
      <w:r>
        <w:rPr>
          <w:rFonts w:ascii="Trebuchet MS" w:hAnsi="Trebuchet MS"/>
          <w:b/>
          <w:noProof/>
          <w:sz w:val="24"/>
          <w:szCs w:val="24"/>
        </w:rPr>
        <w:pict>
          <v:shape id="_x0000_s1351" type="#_x0000_t109" style="position:absolute;left:0;text-align:left;margin-left:219.55pt;margin-top:.75pt;width:16.35pt;height:18.15pt;z-index:251986944">
            <v:textbox>
              <w:txbxContent>
                <w:p w:rsidR="00DA5D89" w:rsidRPr="00DA5D89" w:rsidRDefault="00DA5D89">
                  <w:pPr>
                    <w:rPr>
                      <w:b/>
                    </w:rPr>
                  </w:pPr>
                </w:p>
              </w:txbxContent>
            </v:textbox>
          </v:shape>
        </w:pict>
      </w:r>
      <w:r>
        <w:rPr>
          <w:rFonts w:ascii="Trebuchet MS" w:hAnsi="Trebuchet MS"/>
          <w:b/>
          <w:noProof/>
          <w:sz w:val="24"/>
          <w:szCs w:val="24"/>
        </w:rPr>
        <w:pict>
          <v:shape id="_x0000_s1350" type="#_x0000_t109" style="position:absolute;left:0;text-align:left;margin-left:203.2pt;margin-top:.75pt;width:16.35pt;height:18.15pt;z-index:251985920">
            <v:textbox inset="0,,0">
              <w:txbxContent>
                <w:p w:rsidR="00DA5D89" w:rsidRPr="00DA5D89" w:rsidRDefault="00DA5D89">
                  <w:pPr>
                    <w:rPr>
                      <w:b/>
                    </w:rPr>
                  </w:pPr>
                </w:p>
              </w:txbxContent>
            </v:textbox>
          </v:shape>
        </w:pict>
      </w:r>
      <w:r w:rsidR="00A42A3F">
        <w:rPr>
          <w:rFonts w:ascii="Trebuchet MS" w:hAnsi="Trebuchet MS"/>
          <w:b/>
          <w:noProof/>
          <w:sz w:val="24"/>
          <w:szCs w:val="24"/>
        </w:rPr>
        <w:pict>
          <v:shape id="_x0000_s1399" type="#_x0000_t109" style="position:absolute;left:0;text-align:left;margin-left:448.45pt;margin-top:32.3pt;width:16.35pt;height:15.75pt;z-index:252036096"/>
        </w:pict>
      </w:r>
      <w:r w:rsidR="00A42A3F">
        <w:rPr>
          <w:rFonts w:ascii="Trebuchet MS" w:hAnsi="Trebuchet MS"/>
          <w:b/>
          <w:noProof/>
          <w:sz w:val="24"/>
          <w:szCs w:val="24"/>
        </w:rPr>
        <w:pict>
          <v:shape id="_x0000_s1398" type="#_x0000_t109" style="position:absolute;left:0;text-align:left;margin-left:432.1pt;margin-top:32.3pt;width:16.35pt;height:15.75pt;z-index:252035072"/>
        </w:pict>
      </w:r>
      <w:r w:rsidR="00A42A3F">
        <w:rPr>
          <w:rFonts w:ascii="Trebuchet MS" w:hAnsi="Trebuchet MS"/>
          <w:b/>
          <w:noProof/>
          <w:sz w:val="24"/>
          <w:szCs w:val="24"/>
        </w:rPr>
        <w:pict>
          <v:shape id="_x0000_s1397" type="#_x0000_t109" style="position:absolute;left:0;text-align:left;margin-left:415.75pt;margin-top:32.3pt;width:16.35pt;height:15.75pt;z-index:252034048"/>
        </w:pict>
      </w:r>
      <w:r w:rsidR="00A42A3F">
        <w:rPr>
          <w:rFonts w:ascii="Trebuchet MS" w:hAnsi="Trebuchet MS"/>
          <w:b/>
          <w:noProof/>
          <w:sz w:val="24"/>
          <w:szCs w:val="24"/>
        </w:rPr>
        <w:pict>
          <v:shape id="_x0000_s1396" type="#_x0000_t109" style="position:absolute;left:0;text-align:left;margin-left:399.4pt;margin-top:32.3pt;width:16.35pt;height:15.75pt;z-index:252033024"/>
        </w:pict>
      </w:r>
      <w:r w:rsidR="00A42A3F">
        <w:rPr>
          <w:rFonts w:ascii="Trebuchet MS" w:hAnsi="Trebuchet MS"/>
          <w:b/>
          <w:noProof/>
          <w:sz w:val="24"/>
          <w:szCs w:val="24"/>
        </w:rPr>
        <w:pict>
          <v:shape id="_x0000_s1395" type="#_x0000_t109" style="position:absolute;left:0;text-align:left;margin-left:383.05pt;margin-top:32.3pt;width:16.35pt;height:15.75pt;z-index:252032000"/>
        </w:pict>
      </w:r>
      <w:r w:rsidR="00A42A3F">
        <w:rPr>
          <w:rFonts w:ascii="Trebuchet MS" w:hAnsi="Trebuchet MS"/>
          <w:b/>
          <w:noProof/>
          <w:sz w:val="24"/>
          <w:szCs w:val="24"/>
        </w:rPr>
        <w:pict>
          <v:shape id="_x0000_s1394" type="#_x0000_t109" style="position:absolute;left:0;text-align:left;margin-left:366.7pt;margin-top:32.3pt;width:16.35pt;height:15.75pt;z-index:252030976"/>
        </w:pict>
      </w:r>
      <w:r w:rsidR="00A42A3F">
        <w:rPr>
          <w:rFonts w:ascii="Trebuchet MS" w:hAnsi="Trebuchet MS"/>
          <w:b/>
          <w:noProof/>
          <w:sz w:val="24"/>
          <w:szCs w:val="24"/>
        </w:rPr>
        <w:pict>
          <v:shape id="_x0000_s1393" type="#_x0000_t109" style="position:absolute;left:0;text-align:left;margin-left:350.35pt;margin-top:32.3pt;width:16.35pt;height:15.75pt;z-index:252029952"/>
        </w:pict>
      </w:r>
      <w:r w:rsidR="00A42A3F">
        <w:rPr>
          <w:rFonts w:ascii="Trebuchet MS" w:hAnsi="Trebuchet MS"/>
          <w:b/>
          <w:noProof/>
          <w:sz w:val="24"/>
          <w:szCs w:val="24"/>
        </w:rPr>
        <w:pict>
          <v:shape id="_x0000_s1392" type="#_x0000_t109" style="position:absolute;left:0;text-align:left;margin-left:334pt;margin-top:32.3pt;width:16.35pt;height:15.75pt;z-index:252028928"/>
        </w:pict>
      </w:r>
      <w:r w:rsidR="00A42A3F">
        <w:rPr>
          <w:rFonts w:ascii="Trebuchet MS" w:hAnsi="Trebuchet MS"/>
          <w:b/>
          <w:noProof/>
          <w:sz w:val="24"/>
          <w:szCs w:val="24"/>
        </w:rPr>
        <w:pict>
          <v:shape id="_x0000_s1391" type="#_x0000_t109" style="position:absolute;left:0;text-align:left;margin-left:317.65pt;margin-top:32.3pt;width:16.35pt;height:15.75pt;z-index:252027904"/>
        </w:pict>
      </w:r>
      <w:r w:rsidR="00A42A3F">
        <w:rPr>
          <w:rFonts w:ascii="Trebuchet MS" w:hAnsi="Trebuchet MS"/>
          <w:b/>
          <w:noProof/>
          <w:sz w:val="24"/>
          <w:szCs w:val="24"/>
        </w:rPr>
        <w:pict>
          <v:shape id="_x0000_s1390" type="#_x0000_t109" style="position:absolute;left:0;text-align:left;margin-left:301.3pt;margin-top:32.3pt;width:16.35pt;height:15.75pt;z-index:252026880"/>
        </w:pict>
      </w:r>
      <w:r w:rsidR="00A42A3F">
        <w:rPr>
          <w:rFonts w:ascii="Trebuchet MS" w:hAnsi="Trebuchet MS"/>
          <w:b/>
          <w:noProof/>
          <w:sz w:val="24"/>
          <w:szCs w:val="24"/>
        </w:rPr>
        <w:pict>
          <v:shape id="_x0000_s1389" type="#_x0000_t109" style="position:absolute;left:0;text-align:left;margin-left:284.95pt;margin-top:32.3pt;width:16.35pt;height:15.75pt;z-index:252025856"/>
        </w:pict>
      </w:r>
      <w:r w:rsidR="00A42A3F">
        <w:rPr>
          <w:rFonts w:ascii="Trebuchet MS" w:hAnsi="Trebuchet MS"/>
          <w:b/>
          <w:noProof/>
          <w:sz w:val="24"/>
          <w:szCs w:val="24"/>
        </w:rPr>
        <w:pict>
          <v:shape id="_x0000_s1383" type="#_x0000_t109" style="position:absolute;left:0;text-align:left;margin-left:464.8pt;margin-top:16.5pt;width:16.35pt;height:15.75pt;z-index:252019712"/>
        </w:pict>
      </w:r>
      <w:r w:rsidR="00A42A3F">
        <w:rPr>
          <w:rFonts w:ascii="Trebuchet MS" w:hAnsi="Trebuchet MS"/>
          <w:b/>
          <w:noProof/>
          <w:sz w:val="24"/>
          <w:szCs w:val="24"/>
        </w:rPr>
        <w:pict>
          <v:shape id="_x0000_s1382" type="#_x0000_t109" style="position:absolute;left:0;text-align:left;margin-left:464.8pt;margin-top:.75pt;width:16.35pt;height:15.75pt;z-index:252018688"/>
        </w:pict>
      </w:r>
      <w:r w:rsidR="00A42A3F">
        <w:rPr>
          <w:rFonts w:ascii="Trebuchet MS" w:hAnsi="Trebuchet MS"/>
          <w:b/>
          <w:noProof/>
          <w:sz w:val="24"/>
          <w:szCs w:val="24"/>
        </w:rPr>
        <w:pict>
          <v:shape id="_x0000_s1381" type="#_x0000_t109" style="position:absolute;left:0;text-align:left;margin-left:448.45pt;margin-top:16.5pt;width:16.35pt;height:15.75pt;z-index:252017664"/>
        </w:pict>
      </w:r>
      <w:r w:rsidR="00A42A3F">
        <w:rPr>
          <w:rFonts w:ascii="Trebuchet MS" w:hAnsi="Trebuchet MS"/>
          <w:b/>
          <w:noProof/>
          <w:sz w:val="24"/>
          <w:szCs w:val="24"/>
        </w:rPr>
        <w:pict>
          <v:shape id="_x0000_s1380" type="#_x0000_t109" style="position:absolute;left:0;text-align:left;margin-left:432.1pt;margin-top:16.5pt;width:16.35pt;height:15.75pt;z-index:252016640"/>
        </w:pict>
      </w:r>
      <w:r w:rsidR="00A42A3F">
        <w:rPr>
          <w:rFonts w:ascii="Trebuchet MS" w:hAnsi="Trebuchet MS"/>
          <w:b/>
          <w:noProof/>
          <w:sz w:val="24"/>
          <w:szCs w:val="24"/>
        </w:rPr>
        <w:pict>
          <v:shape id="_x0000_s1379" type="#_x0000_t109" style="position:absolute;left:0;text-align:left;margin-left:415.75pt;margin-top:16.5pt;width:16.35pt;height:15.75pt;z-index:252015616"/>
        </w:pict>
      </w:r>
      <w:r w:rsidR="00A42A3F">
        <w:rPr>
          <w:rFonts w:ascii="Trebuchet MS" w:hAnsi="Trebuchet MS"/>
          <w:b/>
          <w:noProof/>
          <w:sz w:val="24"/>
          <w:szCs w:val="24"/>
        </w:rPr>
        <w:pict>
          <v:shape id="_x0000_s1378" type="#_x0000_t109" style="position:absolute;left:0;text-align:left;margin-left:399.4pt;margin-top:16.5pt;width:16.35pt;height:15.75pt;z-index:252014592"/>
        </w:pict>
      </w:r>
      <w:r w:rsidR="00A42A3F">
        <w:rPr>
          <w:rFonts w:ascii="Trebuchet MS" w:hAnsi="Trebuchet MS"/>
          <w:b/>
          <w:noProof/>
          <w:sz w:val="24"/>
          <w:szCs w:val="24"/>
        </w:rPr>
        <w:pict>
          <v:shape id="_x0000_s1377" type="#_x0000_t109" style="position:absolute;left:0;text-align:left;margin-left:383.05pt;margin-top:16.5pt;width:16.35pt;height:15.75pt;z-index:252013568"/>
        </w:pict>
      </w:r>
      <w:r w:rsidR="00A42A3F">
        <w:rPr>
          <w:rFonts w:ascii="Trebuchet MS" w:hAnsi="Trebuchet MS"/>
          <w:b/>
          <w:noProof/>
          <w:sz w:val="24"/>
          <w:szCs w:val="24"/>
        </w:rPr>
        <w:pict>
          <v:shape id="_x0000_s1376" type="#_x0000_t109" style="position:absolute;left:0;text-align:left;margin-left:366.7pt;margin-top:16.5pt;width:16.35pt;height:15.75pt;z-index:252012544"/>
        </w:pict>
      </w:r>
      <w:r w:rsidR="00A42A3F">
        <w:rPr>
          <w:rFonts w:ascii="Trebuchet MS" w:hAnsi="Trebuchet MS"/>
          <w:b/>
          <w:noProof/>
          <w:sz w:val="24"/>
          <w:szCs w:val="24"/>
        </w:rPr>
        <w:pict>
          <v:shape id="_x0000_s1375" type="#_x0000_t109" style="position:absolute;left:0;text-align:left;margin-left:350.35pt;margin-top:16.5pt;width:16.35pt;height:15.75pt;z-index:252011520"/>
        </w:pict>
      </w:r>
      <w:r w:rsidR="00A42A3F">
        <w:rPr>
          <w:rFonts w:ascii="Trebuchet MS" w:hAnsi="Trebuchet MS"/>
          <w:b/>
          <w:noProof/>
          <w:sz w:val="24"/>
          <w:szCs w:val="24"/>
        </w:rPr>
        <w:pict>
          <v:shape id="_x0000_s1365" type="#_x0000_t109" style="position:absolute;left:0;text-align:left;margin-left:448.45pt;margin-top:.75pt;width:16.35pt;height:15.75pt;z-index:252001280"/>
        </w:pict>
      </w:r>
      <w:r w:rsidR="00A42A3F">
        <w:rPr>
          <w:rFonts w:ascii="Trebuchet MS" w:hAnsi="Trebuchet MS"/>
          <w:b/>
          <w:noProof/>
          <w:sz w:val="24"/>
          <w:szCs w:val="24"/>
        </w:rPr>
        <w:pict>
          <v:shape id="_x0000_s1364" type="#_x0000_t109" style="position:absolute;left:0;text-align:left;margin-left:432.1pt;margin-top:.75pt;width:16.35pt;height:15.75pt;z-index:252000256"/>
        </w:pict>
      </w:r>
      <w:r w:rsidR="00A42A3F">
        <w:rPr>
          <w:rFonts w:ascii="Trebuchet MS" w:hAnsi="Trebuchet MS"/>
          <w:b/>
          <w:noProof/>
          <w:sz w:val="24"/>
          <w:szCs w:val="24"/>
        </w:rPr>
        <w:pict>
          <v:shape id="_x0000_s1363" type="#_x0000_t109" style="position:absolute;left:0;text-align:left;margin-left:415.75pt;margin-top:.75pt;width:16.35pt;height:15.75pt;z-index:251999232"/>
        </w:pict>
      </w:r>
      <w:r w:rsidR="00A42A3F">
        <w:rPr>
          <w:rFonts w:ascii="Trebuchet MS" w:hAnsi="Trebuchet MS"/>
          <w:b/>
          <w:noProof/>
          <w:sz w:val="24"/>
          <w:szCs w:val="24"/>
        </w:rPr>
        <w:pict>
          <v:shape id="_x0000_s1362" type="#_x0000_t109" style="position:absolute;left:0;text-align:left;margin-left:399.4pt;margin-top:.75pt;width:16.35pt;height:15.75pt;z-index:251998208"/>
        </w:pict>
      </w:r>
      <w:r w:rsidR="00A42A3F">
        <w:rPr>
          <w:rFonts w:ascii="Trebuchet MS" w:hAnsi="Trebuchet MS"/>
          <w:b/>
          <w:noProof/>
          <w:sz w:val="24"/>
          <w:szCs w:val="24"/>
        </w:rPr>
        <w:pict>
          <v:shape id="_x0000_s1361" type="#_x0000_t109" style="position:absolute;left:0;text-align:left;margin-left:383.05pt;margin-top:.75pt;width:16.35pt;height:15.75pt;z-index:251997184"/>
        </w:pict>
      </w:r>
      <w:r w:rsidR="00A42A3F">
        <w:rPr>
          <w:rFonts w:ascii="Trebuchet MS" w:hAnsi="Trebuchet MS"/>
          <w:b/>
          <w:noProof/>
          <w:sz w:val="24"/>
          <w:szCs w:val="24"/>
        </w:rPr>
        <w:pict>
          <v:shape id="_x0000_s1360" type="#_x0000_t109" style="position:absolute;left:0;text-align:left;margin-left:366.7pt;margin-top:.75pt;width:16.35pt;height:15.75pt;z-index:251996160"/>
        </w:pict>
      </w:r>
      <w:r w:rsidR="00A42A3F">
        <w:rPr>
          <w:rFonts w:ascii="Trebuchet MS" w:hAnsi="Trebuchet MS"/>
          <w:b/>
          <w:noProof/>
          <w:sz w:val="24"/>
          <w:szCs w:val="24"/>
        </w:rPr>
        <w:pict>
          <v:shape id="_x0000_s1359" type="#_x0000_t109" style="position:absolute;left:0;text-align:left;margin-left:350.35pt;margin-top:.75pt;width:16.35pt;height:15.75pt;z-index:251995136"/>
        </w:pict>
      </w:r>
      <w:r w:rsidR="00A42A3F">
        <w:rPr>
          <w:rFonts w:ascii="Trebuchet MS" w:hAnsi="Trebuchet MS"/>
          <w:b/>
          <w:noProof/>
          <w:sz w:val="24"/>
          <w:szCs w:val="24"/>
        </w:rPr>
        <w:pict>
          <v:shape id="_x0000_s1358" type="#_x0000_t109" style="position:absolute;left:0;text-align:left;margin-left:334pt;margin-top:.75pt;width:16.35pt;height:15.75pt;z-index:251994112"/>
        </w:pict>
      </w:r>
      <w:r w:rsidR="00A42A3F">
        <w:rPr>
          <w:rFonts w:ascii="Trebuchet MS" w:hAnsi="Trebuchet MS"/>
          <w:b/>
          <w:noProof/>
          <w:sz w:val="24"/>
          <w:szCs w:val="24"/>
        </w:rPr>
        <w:pict>
          <v:shape id="_x0000_s1357" type="#_x0000_t109" style="position:absolute;left:0;text-align:left;margin-left:317.65pt;margin-top:.75pt;width:16.35pt;height:15.75pt;z-index:251993088"/>
        </w:pict>
      </w:r>
      <w:r w:rsidR="00A42A3F">
        <w:rPr>
          <w:rFonts w:ascii="Trebuchet MS" w:hAnsi="Trebuchet MS"/>
          <w:b/>
          <w:noProof/>
          <w:sz w:val="24"/>
          <w:szCs w:val="24"/>
        </w:rPr>
        <w:pict>
          <v:shape id="_x0000_s1356" type="#_x0000_t109" style="position:absolute;left:0;text-align:left;margin-left:301.3pt;margin-top:.75pt;width:16.35pt;height:15.75pt;z-index:251992064"/>
        </w:pict>
      </w:r>
      <w:r w:rsidR="00A42A3F">
        <w:rPr>
          <w:rFonts w:ascii="Trebuchet MS" w:hAnsi="Trebuchet MS"/>
          <w:b/>
          <w:noProof/>
          <w:sz w:val="24"/>
          <w:szCs w:val="24"/>
        </w:rPr>
        <w:pict>
          <v:shape id="_x0000_s1355" type="#_x0000_t109" style="position:absolute;left:0;text-align:left;margin-left:284.95pt;margin-top:.75pt;width:16.35pt;height:15.75pt;z-index:251991040"/>
        </w:pict>
      </w:r>
      <w:r w:rsidR="00A42A3F">
        <w:rPr>
          <w:rFonts w:ascii="Trebuchet MS" w:hAnsi="Trebuchet MS"/>
          <w:b/>
          <w:noProof/>
          <w:sz w:val="24"/>
          <w:szCs w:val="24"/>
        </w:rPr>
        <w:pict>
          <v:shape id="_x0000_s1400" type="#_x0000_t109" style="position:absolute;left:0;text-align:left;margin-left:464.8pt;margin-top:32.3pt;width:16.35pt;height:15.75pt;z-index:252037120"/>
        </w:pict>
      </w:r>
      <w:r w:rsidR="00D47735" w:rsidRPr="00D47735">
        <w:rPr>
          <w:rFonts w:ascii="Trebuchet MS" w:hAnsi="Trebuchet MS"/>
          <w:b/>
          <w:sz w:val="24"/>
          <w:szCs w:val="24"/>
        </w:rPr>
        <w:t xml:space="preserve">1.  </w:t>
      </w:r>
      <w:r w:rsidR="00B010CC">
        <w:rPr>
          <w:rFonts w:ascii="Trebuchet MS" w:hAnsi="Trebuchet MS"/>
          <w:b/>
          <w:sz w:val="24"/>
          <w:szCs w:val="24"/>
        </w:rPr>
        <w:tab/>
        <w:t>Name</w:t>
      </w:r>
      <w:r w:rsidR="002A53D7">
        <w:rPr>
          <w:rFonts w:ascii="Trebuchet MS" w:hAnsi="Trebuchet MS"/>
          <w:b/>
          <w:sz w:val="24"/>
          <w:szCs w:val="24"/>
        </w:rPr>
        <w:t>:</w:t>
      </w:r>
      <w:r w:rsidR="00B010CC">
        <w:rPr>
          <w:rFonts w:ascii="Trebuchet MS" w:hAnsi="Trebuchet MS"/>
          <w:b/>
          <w:sz w:val="24"/>
          <w:szCs w:val="24"/>
        </w:rPr>
        <w:tab/>
      </w:r>
      <w:r w:rsidR="00B010CC" w:rsidRPr="00B010CC">
        <w:rPr>
          <w:rFonts w:ascii="Trebuchet MS" w:hAnsi="Trebuchet MS"/>
          <w:sz w:val="20"/>
          <w:szCs w:val="20"/>
        </w:rPr>
        <w:t>(</w:t>
      </w:r>
      <w:proofErr w:type="spellStart"/>
      <w:r w:rsidR="00B010CC" w:rsidRPr="00B010CC">
        <w:rPr>
          <w:rFonts w:ascii="Trebuchet MS" w:hAnsi="Trebuchet MS"/>
          <w:sz w:val="20"/>
          <w:szCs w:val="20"/>
        </w:rPr>
        <w:t>Lastname</w:t>
      </w:r>
      <w:proofErr w:type="spellEnd"/>
      <w:r w:rsidR="00B010CC" w:rsidRPr="00B010CC">
        <w:rPr>
          <w:rFonts w:ascii="Trebuchet MS" w:hAnsi="Trebuchet MS"/>
          <w:sz w:val="20"/>
          <w:szCs w:val="20"/>
        </w:rPr>
        <w:t>)</w:t>
      </w:r>
    </w:p>
    <w:p w:rsidR="00D47735" w:rsidRPr="00B010CC" w:rsidRDefault="006A7C30" w:rsidP="00D47735">
      <w:pPr>
        <w:spacing w:before="240" w:line="240" w:lineRule="auto"/>
        <w:ind w:left="720" w:hanging="720"/>
        <w:contextualSpacing/>
        <w:rPr>
          <w:rFonts w:ascii="Trebuchet MS" w:hAnsi="Trebuchet MS"/>
          <w:sz w:val="20"/>
          <w:szCs w:val="20"/>
        </w:rPr>
      </w:pPr>
      <w:r>
        <w:rPr>
          <w:rFonts w:ascii="Trebuchet MS" w:hAnsi="Trebuchet MS"/>
          <w:b/>
          <w:noProof/>
          <w:sz w:val="24"/>
          <w:szCs w:val="24"/>
        </w:rPr>
        <w:pict>
          <v:shape id="_x0000_s1372" type="#_x0000_t109" style="position:absolute;left:0;text-align:left;margin-left:301.3pt;margin-top:2.55pt;width:16.35pt;height:17.3pt;z-index:252008448">
            <v:textbox style="mso-next-textbox:#_x0000_s1372">
              <w:txbxContent>
                <w:p w:rsidR="00DA5D89" w:rsidRPr="006A7C30" w:rsidRDefault="00DA5D89">
                  <w:pPr>
                    <w:rPr>
                      <w:b/>
                    </w:rPr>
                  </w:pPr>
                </w:p>
              </w:txbxContent>
            </v:textbox>
          </v:shape>
        </w:pict>
      </w:r>
      <w:r>
        <w:rPr>
          <w:rFonts w:ascii="Trebuchet MS" w:hAnsi="Trebuchet MS"/>
          <w:b/>
          <w:noProof/>
          <w:sz w:val="24"/>
          <w:szCs w:val="24"/>
        </w:rPr>
        <w:pict>
          <v:shape id="_x0000_s1371" type="#_x0000_t109" style="position:absolute;left:0;text-align:left;margin-left:284.95pt;margin-top:2.55pt;width:16.35pt;height:17.3pt;z-index:252007424">
            <v:textbox style="mso-next-textbox:#_x0000_s1371">
              <w:txbxContent>
                <w:p w:rsidR="00DA5D89" w:rsidRPr="006A7C30" w:rsidRDefault="00DA5D89">
                  <w:pPr>
                    <w:rPr>
                      <w:b/>
                    </w:rPr>
                  </w:pPr>
                </w:p>
              </w:txbxContent>
            </v:textbox>
          </v:shape>
        </w:pict>
      </w:r>
      <w:r>
        <w:rPr>
          <w:rFonts w:ascii="Trebuchet MS" w:hAnsi="Trebuchet MS"/>
          <w:b/>
          <w:noProof/>
          <w:sz w:val="24"/>
          <w:szCs w:val="24"/>
        </w:rPr>
        <w:pict>
          <v:shape id="_x0000_s1370" type="#_x0000_t109" style="position:absolute;left:0;text-align:left;margin-left:268.6pt;margin-top:2.55pt;width:16.35pt;height:17.3pt;z-index:252006400">
            <v:textbox style="mso-next-textbox:#_x0000_s1370">
              <w:txbxContent>
                <w:p w:rsidR="00DA5D89" w:rsidRPr="006A7C30" w:rsidRDefault="00DA5D89">
                  <w:pPr>
                    <w:rPr>
                      <w:b/>
                    </w:rPr>
                  </w:pPr>
                </w:p>
              </w:txbxContent>
            </v:textbox>
          </v:shape>
        </w:pict>
      </w:r>
      <w:r>
        <w:rPr>
          <w:rFonts w:ascii="Trebuchet MS" w:hAnsi="Trebuchet MS"/>
          <w:b/>
          <w:noProof/>
          <w:sz w:val="24"/>
          <w:szCs w:val="24"/>
        </w:rPr>
        <w:pict>
          <v:shape id="_x0000_s1369" type="#_x0000_t109" style="position:absolute;left:0;text-align:left;margin-left:252.25pt;margin-top:2.55pt;width:16.35pt;height:17.3pt;z-index:252005376">
            <v:textbox style="mso-next-textbox:#_x0000_s1369">
              <w:txbxContent>
                <w:p w:rsidR="00DA5D89" w:rsidRPr="006A7C30" w:rsidRDefault="00DA5D89">
                  <w:pPr>
                    <w:rPr>
                      <w:b/>
                    </w:rPr>
                  </w:pPr>
                </w:p>
              </w:txbxContent>
            </v:textbox>
          </v:shape>
        </w:pict>
      </w:r>
      <w:r>
        <w:rPr>
          <w:rFonts w:ascii="Trebuchet MS" w:hAnsi="Trebuchet MS"/>
          <w:b/>
          <w:noProof/>
          <w:sz w:val="24"/>
          <w:szCs w:val="24"/>
        </w:rPr>
        <w:pict>
          <v:shape id="_x0000_s1368" type="#_x0000_t109" style="position:absolute;left:0;text-align:left;margin-left:235.9pt;margin-top:2.55pt;width:16.35pt;height:17.3pt;z-index:252004352">
            <v:textbox style="mso-next-textbox:#_x0000_s1368">
              <w:txbxContent>
                <w:p w:rsidR="00DA5D89" w:rsidRPr="006A7C30" w:rsidRDefault="00DA5D89">
                  <w:pPr>
                    <w:rPr>
                      <w:b/>
                    </w:rPr>
                  </w:pPr>
                </w:p>
              </w:txbxContent>
            </v:textbox>
          </v:shape>
        </w:pict>
      </w:r>
      <w:r>
        <w:rPr>
          <w:rFonts w:ascii="Trebuchet MS" w:hAnsi="Trebuchet MS"/>
          <w:b/>
          <w:noProof/>
          <w:sz w:val="24"/>
          <w:szCs w:val="24"/>
        </w:rPr>
        <w:pict>
          <v:shape id="_x0000_s1367" type="#_x0000_t109" style="position:absolute;left:0;text-align:left;margin-left:219.55pt;margin-top:2.55pt;width:16.35pt;height:17.3pt;z-index:252003328">
            <v:textbox style="mso-next-textbox:#_x0000_s1367">
              <w:txbxContent>
                <w:p w:rsidR="00DA5D89" w:rsidRPr="006A7C30" w:rsidRDefault="00DA5D89">
                  <w:pPr>
                    <w:rPr>
                      <w:b/>
                    </w:rPr>
                  </w:pPr>
                </w:p>
              </w:txbxContent>
            </v:textbox>
          </v:shape>
        </w:pict>
      </w:r>
      <w:r>
        <w:rPr>
          <w:rFonts w:ascii="Trebuchet MS" w:hAnsi="Trebuchet MS"/>
          <w:b/>
          <w:noProof/>
          <w:sz w:val="24"/>
          <w:szCs w:val="24"/>
        </w:rPr>
        <w:pict>
          <v:shape id="_x0000_s1366" type="#_x0000_t109" style="position:absolute;left:0;text-align:left;margin-left:203.2pt;margin-top:2.55pt;width:16.35pt;height:17.3pt;z-index:252002304">
            <v:textbox style="mso-next-textbox:#_x0000_s1366">
              <w:txbxContent>
                <w:p w:rsidR="00DA5D89" w:rsidRPr="006A7C30" w:rsidRDefault="00DA5D89">
                  <w:pPr>
                    <w:rPr>
                      <w:b/>
                    </w:rPr>
                  </w:pPr>
                </w:p>
              </w:txbxContent>
            </v:textbox>
          </v:shape>
        </w:pict>
      </w:r>
      <w:r>
        <w:rPr>
          <w:rFonts w:ascii="Trebuchet MS" w:hAnsi="Trebuchet MS"/>
          <w:b/>
          <w:noProof/>
          <w:sz w:val="24"/>
          <w:szCs w:val="24"/>
        </w:rPr>
        <w:pict>
          <v:shape id="_x0000_s1374" type="#_x0000_t109" style="position:absolute;left:0;text-align:left;margin-left:334pt;margin-top:2.55pt;width:16.35pt;height:17.3pt;z-index:252010496">
            <v:textbox style="mso-next-textbox:#_x0000_s1374">
              <w:txbxContent>
                <w:p w:rsidR="00DA5D89" w:rsidRPr="006A7C30" w:rsidRDefault="00DA5D89">
                  <w:pPr>
                    <w:rPr>
                      <w:b/>
                    </w:rPr>
                  </w:pPr>
                </w:p>
              </w:txbxContent>
            </v:textbox>
          </v:shape>
        </w:pict>
      </w:r>
      <w:r>
        <w:rPr>
          <w:rFonts w:ascii="Trebuchet MS" w:hAnsi="Trebuchet MS"/>
          <w:b/>
          <w:noProof/>
          <w:sz w:val="24"/>
          <w:szCs w:val="24"/>
        </w:rPr>
        <w:pict>
          <v:shape id="_x0000_s1373" type="#_x0000_t109" style="position:absolute;left:0;text-align:left;margin-left:317.65pt;margin-top:2.55pt;width:16.35pt;height:17.3pt;z-index:252009472">
            <v:textbox style="mso-next-textbox:#_x0000_s1373">
              <w:txbxContent>
                <w:p w:rsidR="00DA5D89" w:rsidRPr="006A7C30" w:rsidRDefault="00DA5D89">
                  <w:pPr>
                    <w:rPr>
                      <w:b/>
                    </w:rPr>
                  </w:pPr>
                </w:p>
              </w:txbxContent>
            </v:textbox>
          </v:shape>
        </w:pict>
      </w:r>
      <w:r w:rsidR="00C17CD1">
        <w:rPr>
          <w:rFonts w:ascii="Trebuchet MS" w:hAnsi="Trebuchet MS"/>
          <w:sz w:val="20"/>
          <w:szCs w:val="20"/>
        </w:rPr>
        <w:t xml:space="preserve">                                    </w:t>
      </w:r>
      <w:r w:rsidR="00B010CC" w:rsidRPr="00B010CC">
        <w:rPr>
          <w:rFonts w:ascii="Trebuchet MS" w:hAnsi="Trebuchet MS"/>
          <w:sz w:val="20"/>
          <w:szCs w:val="20"/>
        </w:rPr>
        <w:t>(</w:t>
      </w:r>
      <w:proofErr w:type="spellStart"/>
      <w:r w:rsidR="00B010CC" w:rsidRPr="00B010CC">
        <w:rPr>
          <w:rFonts w:ascii="Trebuchet MS" w:hAnsi="Trebuchet MS"/>
          <w:sz w:val="20"/>
          <w:szCs w:val="20"/>
        </w:rPr>
        <w:t>First</w:t>
      </w:r>
      <w:r w:rsidR="00B010CC">
        <w:rPr>
          <w:rFonts w:ascii="Trebuchet MS" w:hAnsi="Trebuchet MS"/>
          <w:sz w:val="20"/>
          <w:szCs w:val="20"/>
        </w:rPr>
        <w:t>name</w:t>
      </w:r>
      <w:proofErr w:type="spellEnd"/>
      <w:r w:rsidR="00B010CC">
        <w:rPr>
          <w:rFonts w:ascii="Trebuchet MS" w:hAnsi="Trebuchet MS"/>
          <w:sz w:val="20"/>
          <w:szCs w:val="20"/>
        </w:rPr>
        <w:t>)</w:t>
      </w:r>
      <w:r w:rsidR="00D47735" w:rsidRPr="00B010CC">
        <w:rPr>
          <w:rFonts w:ascii="Trebuchet MS" w:hAnsi="Trebuchet MS"/>
          <w:sz w:val="20"/>
          <w:szCs w:val="20"/>
        </w:rPr>
        <w:tab/>
      </w:r>
    </w:p>
    <w:p w:rsidR="00D47735" w:rsidRPr="00D47735" w:rsidRDefault="00B206F0" w:rsidP="00D47735">
      <w:pPr>
        <w:spacing w:before="240" w:line="240" w:lineRule="auto"/>
        <w:ind w:left="720" w:hanging="720"/>
        <w:contextualSpacing/>
        <w:rPr>
          <w:rFonts w:ascii="Trebuchet MS" w:hAnsi="Trebuchet MS"/>
          <w:b/>
          <w:sz w:val="16"/>
          <w:szCs w:val="18"/>
        </w:rPr>
      </w:pPr>
      <w:r>
        <w:rPr>
          <w:rFonts w:ascii="Trebuchet MS" w:hAnsi="Trebuchet MS"/>
          <w:b/>
          <w:noProof/>
          <w:sz w:val="24"/>
          <w:szCs w:val="24"/>
        </w:rPr>
        <w:pict>
          <v:shape id="_x0000_s1386" type="#_x0000_t109" style="position:absolute;left:0;text-align:left;margin-left:235.9pt;margin-top:6.75pt;width:16.35pt;height:17.25pt;z-index:252022784">
            <v:textbox style="mso-next-textbox:#_x0000_s1386">
              <w:txbxContent>
                <w:p w:rsidR="00DA5D89" w:rsidRPr="00B206F0" w:rsidRDefault="00DA5D89">
                  <w:pPr>
                    <w:rPr>
                      <w:b/>
                    </w:rPr>
                  </w:pPr>
                </w:p>
              </w:txbxContent>
            </v:textbox>
          </v:shape>
        </w:pict>
      </w:r>
      <w:r>
        <w:rPr>
          <w:rFonts w:ascii="Trebuchet MS" w:hAnsi="Trebuchet MS"/>
          <w:b/>
          <w:noProof/>
          <w:sz w:val="24"/>
          <w:szCs w:val="24"/>
        </w:rPr>
        <w:pict>
          <v:shape id="_x0000_s1385" type="#_x0000_t109" style="position:absolute;left:0;text-align:left;margin-left:219.55pt;margin-top:6.75pt;width:16.35pt;height:17.25pt;z-index:252021760">
            <v:textbox style="mso-next-textbox:#_x0000_s1385">
              <w:txbxContent>
                <w:p w:rsidR="00DA5D89" w:rsidRPr="00B206F0" w:rsidRDefault="00DA5D89">
                  <w:pPr>
                    <w:rPr>
                      <w:b/>
                    </w:rPr>
                  </w:pPr>
                </w:p>
              </w:txbxContent>
            </v:textbox>
          </v:shape>
        </w:pict>
      </w:r>
      <w:r>
        <w:rPr>
          <w:rFonts w:ascii="Trebuchet MS" w:hAnsi="Trebuchet MS"/>
          <w:b/>
          <w:noProof/>
          <w:sz w:val="24"/>
          <w:szCs w:val="24"/>
        </w:rPr>
        <w:pict>
          <v:shape id="_x0000_s1384" type="#_x0000_t109" style="position:absolute;left:0;text-align:left;margin-left:203.2pt;margin-top:6.75pt;width:16.35pt;height:17.25pt;z-index:252020736">
            <v:textbox style="mso-next-textbox:#_x0000_s1384">
              <w:txbxContent>
                <w:p w:rsidR="00DA5D89" w:rsidRPr="00B206F0" w:rsidRDefault="00DA5D89">
                  <w:pPr>
                    <w:rPr>
                      <w:b/>
                    </w:rPr>
                  </w:pPr>
                </w:p>
              </w:txbxContent>
            </v:textbox>
          </v:shape>
        </w:pict>
      </w:r>
      <w:r>
        <w:rPr>
          <w:rFonts w:ascii="Trebuchet MS" w:hAnsi="Trebuchet MS"/>
          <w:b/>
          <w:noProof/>
          <w:sz w:val="24"/>
          <w:szCs w:val="24"/>
        </w:rPr>
        <w:pict>
          <v:shape id="_x0000_s1388" type="#_x0000_t109" style="position:absolute;left:0;text-align:left;margin-left:268.6pt;margin-top:6.75pt;width:16.35pt;height:17.25pt;z-index:252024832">
            <v:textbox style="mso-next-textbox:#_x0000_s1388">
              <w:txbxContent>
                <w:p w:rsidR="00DA5D89" w:rsidRPr="00B206F0" w:rsidRDefault="00DA5D89">
                  <w:pPr>
                    <w:rPr>
                      <w:b/>
                    </w:rPr>
                  </w:pPr>
                </w:p>
              </w:txbxContent>
            </v:textbox>
          </v:shape>
        </w:pict>
      </w:r>
      <w:r>
        <w:rPr>
          <w:rFonts w:ascii="Trebuchet MS" w:hAnsi="Trebuchet MS"/>
          <w:b/>
          <w:noProof/>
          <w:sz w:val="24"/>
          <w:szCs w:val="24"/>
        </w:rPr>
        <w:pict>
          <v:shape id="_x0000_s1387" type="#_x0000_t109" style="position:absolute;left:0;text-align:left;margin-left:252.25pt;margin-top:6.75pt;width:16.35pt;height:17.25pt;z-index:252023808">
            <v:textbox style="mso-next-textbox:#_x0000_s1387" inset="0,,0">
              <w:txbxContent>
                <w:p w:rsidR="00DA5D89" w:rsidRPr="00B206F0" w:rsidRDefault="00DA5D89" w:rsidP="00456C53">
                  <w:pPr>
                    <w:jc w:val="center"/>
                    <w:rPr>
                      <w:b/>
                    </w:rPr>
                  </w:pPr>
                </w:p>
              </w:txbxContent>
            </v:textbox>
          </v:shape>
        </w:pict>
      </w:r>
    </w:p>
    <w:p w:rsidR="00D47735" w:rsidRPr="00FB2E9D" w:rsidRDefault="00C17CD1" w:rsidP="00D47735">
      <w:pPr>
        <w:spacing w:before="240" w:line="240" w:lineRule="auto"/>
        <w:ind w:left="720" w:hanging="720"/>
        <w:contextualSpacing/>
        <w:rPr>
          <w:rFonts w:ascii="Trebuchet MS" w:hAnsi="Trebuchet MS"/>
          <w:sz w:val="20"/>
          <w:szCs w:val="20"/>
        </w:rPr>
      </w:pPr>
      <w:r>
        <w:rPr>
          <w:rFonts w:ascii="Trebuchet MS" w:hAnsi="Trebuchet MS"/>
          <w:sz w:val="20"/>
          <w:szCs w:val="20"/>
        </w:rPr>
        <w:t xml:space="preserve">                                    </w:t>
      </w:r>
      <w:r w:rsidR="00FB2E9D" w:rsidRPr="00FB2E9D">
        <w:rPr>
          <w:rFonts w:ascii="Trebuchet MS" w:hAnsi="Trebuchet MS"/>
          <w:sz w:val="20"/>
          <w:szCs w:val="20"/>
        </w:rPr>
        <w:t>(</w:t>
      </w:r>
      <w:proofErr w:type="spellStart"/>
      <w:r w:rsidR="00FB2E9D" w:rsidRPr="00FB2E9D">
        <w:rPr>
          <w:rFonts w:ascii="Trebuchet MS" w:hAnsi="Trebuchet MS"/>
          <w:sz w:val="20"/>
          <w:szCs w:val="20"/>
        </w:rPr>
        <w:t>Mi</w:t>
      </w:r>
      <w:r w:rsidR="00FB2E9D">
        <w:rPr>
          <w:rFonts w:ascii="Trebuchet MS" w:hAnsi="Trebuchet MS"/>
          <w:sz w:val="20"/>
          <w:szCs w:val="20"/>
        </w:rPr>
        <w:t>ddlename</w:t>
      </w:r>
      <w:proofErr w:type="spellEnd"/>
      <w:r w:rsidR="00FB2E9D">
        <w:rPr>
          <w:rFonts w:ascii="Trebuchet MS" w:hAnsi="Trebuchet MS"/>
          <w:sz w:val="20"/>
          <w:szCs w:val="20"/>
        </w:rPr>
        <w:t>)</w:t>
      </w:r>
    </w:p>
    <w:p w:rsidR="00D47735" w:rsidRPr="00D47735" w:rsidRDefault="00D47735" w:rsidP="00D47735">
      <w:pPr>
        <w:spacing w:before="240" w:line="240" w:lineRule="auto"/>
        <w:ind w:left="720" w:hanging="720"/>
        <w:contextualSpacing/>
        <w:rPr>
          <w:rFonts w:ascii="Trebuchet MS" w:hAnsi="Trebuchet MS"/>
          <w:b/>
          <w:sz w:val="16"/>
          <w:szCs w:val="18"/>
        </w:rPr>
      </w:pPr>
    </w:p>
    <w:p w:rsidR="00D47735" w:rsidRPr="00D47735" w:rsidRDefault="00A42A3F" w:rsidP="00D47735">
      <w:pPr>
        <w:spacing w:before="240" w:line="240" w:lineRule="auto"/>
        <w:ind w:left="720" w:hanging="720"/>
        <w:contextualSpacing/>
        <w:rPr>
          <w:rFonts w:ascii="Trebuchet MS" w:hAnsi="Trebuchet MS"/>
          <w:b/>
          <w:szCs w:val="24"/>
        </w:rPr>
      </w:pPr>
      <w:r>
        <w:rPr>
          <w:rFonts w:ascii="Trebuchet MS" w:hAnsi="Trebuchet MS"/>
          <w:b/>
          <w:noProof/>
          <w:sz w:val="24"/>
          <w:szCs w:val="24"/>
        </w:rPr>
        <w:pict>
          <v:shape id="_x0000_s1468" type="#_x0000_t109" style="position:absolute;left:0;text-align:left;margin-left:464.8pt;margin-top:40.9pt;width:16.35pt;height:15.75pt;z-index:252106752"/>
        </w:pict>
      </w:r>
      <w:r>
        <w:rPr>
          <w:rFonts w:ascii="Trebuchet MS" w:hAnsi="Trebuchet MS"/>
          <w:b/>
          <w:noProof/>
          <w:sz w:val="24"/>
          <w:szCs w:val="24"/>
        </w:rPr>
        <w:pict>
          <v:shape id="_x0000_s1467" type="#_x0000_t109" style="position:absolute;left:0;text-align:left;margin-left:464.8pt;margin-top:25.15pt;width:16.35pt;height:15.75pt;z-index:252105728"/>
        </w:pict>
      </w:r>
      <w:r>
        <w:rPr>
          <w:rFonts w:ascii="Trebuchet MS" w:hAnsi="Trebuchet MS"/>
          <w:b/>
          <w:noProof/>
          <w:sz w:val="24"/>
          <w:szCs w:val="24"/>
        </w:rPr>
        <w:pict>
          <v:shape id="_x0000_s1466" type="#_x0000_t109" style="position:absolute;left:0;text-align:left;margin-left:448.45pt;margin-top:25.05pt;width:16.35pt;height:15.75pt;z-index:252104704"/>
        </w:pict>
      </w:r>
      <w:r>
        <w:rPr>
          <w:rFonts w:ascii="Trebuchet MS" w:hAnsi="Trebuchet MS"/>
          <w:b/>
          <w:noProof/>
          <w:sz w:val="24"/>
          <w:szCs w:val="24"/>
        </w:rPr>
        <w:pict>
          <v:shape id="_x0000_s1465" type="#_x0000_t109" style="position:absolute;left:0;text-align:left;margin-left:432.1pt;margin-top:25.05pt;width:16.35pt;height:15.75pt;z-index:252103680"/>
        </w:pict>
      </w:r>
      <w:r>
        <w:rPr>
          <w:rFonts w:ascii="Trebuchet MS" w:hAnsi="Trebuchet MS"/>
          <w:b/>
          <w:noProof/>
          <w:sz w:val="24"/>
          <w:szCs w:val="24"/>
        </w:rPr>
        <w:pict>
          <v:shape id="_x0000_s1464" type="#_x0000_t109" style="position:absolute;left:0;text-align:left;margin-left:415.75pt;margin-top:25.05pt;width:16.35pt;height:15.75pt;z-index:252102656"/>
        </w:pict>
      </w:r>
      <w:r>
        <w:rPr>
          <w:rFonts w:ascii="Trebuchet MS" w:hAnsi="Trebuchet MS"/>
          <w:b/>
          <w:noProof/>
          <w:sz w:val="24"/>
          <w:szCs w:val="24"/>
        </w:rPr>
        <w:pict>
          <v:shape id="_x0000_s1463" type="#_x0000_t109" style="position:absolute;left:0;text-align:left;margin-left:399.4pt;margin-top:25.05pt;width:16.35pt;height:15.75pt;z-index:252101632"/>
        </w:pict>
      </w:r>
      <w:r>
        <w:rPr>
          <w:rFonts w:ascii="Trebuchet MS" w:hAnsi="Trebuchet MS"/>
          <w:b/>
          <w:noProof/>
          <w:sz w:val="24"/>
          <w:szCs w:val="24"/>
        </w:rPr>
        <w:pict>
          <v:shape id="_x0000_s1462" type="#_x0000_t109" style="position:absolute;left:0;text-align:left;margin-left:383.05pt;margin-top:25.05pt;width:16.35pt;height:15.75pt;z-index:252100608"/>
        </w:pict>
      </w:r>
      <w:r>
        <w:rPr>
          <w:rFonts w:ascii="Trebuchet MS" w:hAnsi="Trebuchet MS"/>
          <w:b/>
          <w:noProof/>
          <w:sz w:val="24"/>
          <w:szCs w:val="24"/>
        </w:rPr>
        <w:pict>
          <v:shape id="_x0000_s1461" type="#_x0000_t109" style="position:absolute;left:0;text-align:left;margin-left:464.8pt;margin-top:56.05pt;width:16.35pt;height:15.75pt;z-index:252099584"/>
        </w:pict>
      </w:r>
      <w:r>
        <w:rPr>
          <w:rFonts w:ascii="Trebuchet MS" w:hAnsi="Trebuchet MS"/>
          <w:b/>
          <w:noProof/>
          <w:sz w:val="24"/>
          <w:szCs w:val="24"/>
        </w:rPr>
        <w:pict>
          <v:shape id="_x0000_s1460" type="#_x0000_t109" style="position:absolute;left:0;text-align:left;margin-left:464.8pt;margin-top:9.35pt;width:16.35pt;height:15.75pt;z-index:252098560"/>
        </w:pict>
      </w:r>
      <w:r>
        <w:rPr>
          <w:rFonts w:ascii="Trebuchet MS" w:hAnsi="Trebuchet MS"/>
          <w:b/>
          <w:noProof/>
          <w:sz w:val="24"/>
          <w:szCs w:val="24"/>
        </w:rPr>
        <w:pict>
          <v:shape id="_x0000_s1459" type="#_x0000_t109" style="position:absolute;left:0;text-align:left;margin-left:448.45pt;margin-top:9.35pt;width:16.35pt;height:15.75pt;z-index:252097536"/>
        </w:pict>
      </w:r>
      <w:r>
        <w:rPr>
          <w:rFonts w:ascii="Trebuchet MS" w:hAnsi="Trebuchet MS"/>
          <w:b/>
          <w:noProof/>
          <w:sz w:val="24"/>
          <w:szCs w:val="24"/>
        </w:rPr>
        <w:pict>
          <v:shape id="_x0000_s1458" type="#_x0000_t109" style="position:absolute;left:0;text-align:left;margin-left:432.1pt;margin-top:9.35pt;width:16.35pt;height:15.75pt;z-index:252096512"/>
        </w:pict>
      </w:r>
      <w:r>
        <w:rPr>
          <w:rFonts w:ascii="Trebuchet MS" w:hAnsi="Trebuchet MS"/>
          <w:b/>
          <w:noProof/>
          <w:sz w:val="24"/>
          <w:szCs w:val="24"/>
        </w:rPr>
        <w:pict>
          <v:shape id="_x0000_s1457" type="#_x0000_t109" style="position:absolute;left:0;text-align:left;margin-left:415.75pt;margin-top:9.35pt;width:16.35pt;height:15.75pt;z-index:252095488"/>
        </w:pict>
      </w:r>
      <w:r>
        <w:rPr>
          <w:rFonts w:ascii="Trebuchet MS" w:hAnsi="Trebuchet MS"/>
          <w:b/>
          <w:noProof/>
          <w:sz w:val="24"/>
          <w:szCs w:val="24"/>
        </w:rPr>
        <w:pict>
          <v:shape id="_x0000_s1456" type="#_x0000_t109" style="position:absolute;left:0;text-align:left;margin-left:399.4pt;margin-top:9.35pt;width:16.35pt;height:15.75pt;z-index:252094464"/>
        </w:pict>
      </w:r>
      <w:r>
        <w:rPr>
          <w:rFonts w:ascii="Trebuchet MS" w:hAnsi="Trebuchet MS"/>
          <w:b/>
          <w:noProof/>
          <w:sz w:val="24"/>
          <w:szCs w:val="24"/>
        </w:rPr>
        <w:pict>
          <v:shape id="_x0000_s1455" type="#_x0000_t109" style="position:absolute;left:0;text-align:left;margin-left:383.05pt;margin-top:9.35pt;width:16.35pt;height:15.75pt;z-index:252093440"/>
        </w:pict>
      </w:r>
      <w:r>
        <w:rPr>
          <w:rFonts w:ascii="Trebuchet MS" w:hAnsi="Trebuchet MS"/>
          <w:b/>
          <w:noProof/>
          <w:sz w:val="24"/>
          <w:szCs w:val="24"/>
        </w:rPr>
        <w:pict>
          <v:shape id="_x0000_s1454" type="#_x0000_t109" style="position:absolute;left:0;text-align:left;margin-left:366.7pt;margin-top:25.1pt;width:16.35pt;height:15.75pt;z-index:252092416"/>
        </w:pict>
      </w:r>
      <w:r>
        <w:rPr>
          <w:rFonts w:ascii="Trebuchet MS" w:hAnsi="Trebuchet MS"/>
          <w:b/>
          <w:noProof/>
          <w:sz w:val="24"/>
          <w:szCs w:val="24"/>
        </w:rPr>
        <w:pict>
          <v:shape id="_x0000_s1453" type="#_x0000_t109" style="position:absolute;left:0;text-align:left;margin-left:366.7pt;margin-top:9.35pt;width:16.35pt;height:15.75pt;z-index:252091392"/>
        </w:pict>
      </w:r>
      <w:r>
        <w:rPr>
          <w:rFonts w:ascii="Trebuchet MS" w:hAnsi="Trebuchet MS"/>
          <w:b/>
          <w:noProof/>
          <w:sz w:val="24"/>
          <w:szCs w:val="24"/>
        </w:rPr>
        <w:pict>
          <v:shape id="_x0000_s1452" type="#_x0000_t109" style="position:absolute;left:0;text-align:left;margin-left:350.35pt;margin-top:9.35pt;width:16.35pt;height:15.75pt;z-index:252090368"/>
        </w:pict>
      </w:r>
      <w:r>
        <w:rPr>
          <w:rFonts w:ascii="Trebuchet MS" w:hAnsi="Trebuchet MS"/>
          <w:b/>
          <w:noProof/>
          <w:sz w:val="24"/>
          <w:szCs w:val="24"/>
        </w:rPr>
        <w:pict>
          <v:shape id="_x0000_s1451" type="#_x0000_t109" style="position:absolute;left:0;text-align:left;margin-left:334pt;margin-top:9.35pt;width:16.35pt;height:15.75pt;z-index:252089344"/>
        </w:pict>
      </w:r>
      <w:r>
        <w:rPr>
          <w:rFonts w:ascii="Trebuchet MS" w:hAnsi="Trebuchet MS"/>
          <w:b/>
          <w:noProof/>
          <w:sz w:val="24"/>
          <w:szCs w:val="24"/>
        </w:rPr>
        <w:pict>
          <v:shape id="_x0000_s1450" type="#_x0000_t109" style="position:absolute;left:0;text-align:left;margin-left:317.65pt;margin-top:9.35pt;width:16.35pt;height:15.75pt;z-index:252088320"/>
        </w:pict>
      </w:r>
      <w:r>
        <w:rPr>
          <w:rFonts w:ascii="Trebuchet MS" w:hAnsi="Trebuchet MS"/>
          <w:b/>
          <w:noProof/>
          <w:sz w:val="24"/>
          <w:szCs w:val="24"/>
        </w:rPr>
        <w:pict>
          <v:shape id="_x0000_s1449" type="#_x0000_t109" style="position:absolute;left:0;text-align:left;margin-left:301.3pt;margin-top:9.35pt;width:16.35pt;height:15.75pt;z-index:252087296"/>
        </w:pict>
      </w:r>
      <w:r>
        <w:rPr>
          <w:rFonts w:ascii="Trebuchet MS" w:hAnsi="Trebuchet MS"/>
          <w:b/>
          <w:noProof/>
          <w:sz w:val="24"/>
          <w:szCs w:val="24"/>
        </w:rPr>
        <w:pict>
          <v:shape id="_x0000_s1448" type="#_x0000_t109" style="position:absolute;left:0;text-align:left;margin-left:284.95pt;margin-top:9.35pt;width:16.35pt;height:15.75pt;z-index:252086272"/>
        </w:pict>
      </w:r>
      <w:r>
        <w:rPr>
          <w:rFonts w:ascii="Trebuchet MS" w:hAnsi="Trebuchet MS"/>
          <w:b/>
          <w:noProof/>
          <w:sz w:val="24"/>
          <w:szCs w:val="24"/>
        </w:rPr>
        <w:pict>
          <v:shape id="_x0000_s1447" type="#_x0000_t109" style="position:absolute;left:0;text-align:left;margin-left:268.6pt;margin-top:9.35pt;width:16.35pt;height:15.75pt;z-index:252085248"/>
        </w:pict>
      </w:r>
      <w:r>
        <w:rPr>
          <w:rFonts w:ascii="Trebuchet MS" w:hAnsi="Trebuchet MS"/>
          <w:b/>
          <w:noProof/>
          <w:sz w:val="24"/>
          <w:szCs w:val="24"/>
        </w:rPr>
        <w:pict>
          <v:shape id="_x0000_s1446" type="#_x0000_t109" style="position:absolute;left:0;text-align:left;margin-left:252.25pt;margin-top:9.35pt;width:16.35pt;height:15.75pt;z-index:252084224"/>
        </w:pict>
      </w:r>
      <w:r>
        <w:rPr>
          <w:rFonts w:ascii="Trebuchet MS" w:hAnsi="Trebuchet MS"/>
          <w:b/>
          <w:noProof/>
          <w:sz w:val="24"/>
          <w:szCs w:val="24"/>
        </w:rPr>
        <w:pict>
          <v:shape id="_x0000_s1445" type="#_x0000_t109" style="position:absolute;left:0;text-align:left;margin-left:235.9pt;margin-top:9.35pt;width:16.35pt;height:15.75pt;z-index:252083200"/>
        </w:pict>
      </w:r>
      <w:r>
        <w:rPr>
          <w:rFonts w:ascii="Trebuchet MS" w:hAnsi="Trebuchet MS"/>
          <w:b/>
          <w:noProof/>
          <w:sz w:val="24"/>
          <w:szCs w:val="24"/>
        </w:rPr>
        <w:pict>
          <v:shape id="_x0000_s1444" type="#_x0000_t109" style="position:absolute;left:0;text-align:left;margin-left:219.55pt;margin-top:9.35pt;width:16.35pt;height:15.75pt;z-index:252082176"/>
        </w:pict>
      </w:r>
      <w:r>
        <w:rPr>
          <w:rFonts w:ascii="Trebuchet MS" w:hAnsi="Trebuchet MS"/>
          <w:b/>
          <w:noProof/>
          <w:sz w:val="24"/>
          <w:szCs w:val="24"/>
        </w:rPr>
        <w:pict>
          <v:shape id="_x0000_s1443" type="#_x0000_t109" style="position:absolute;left:0;text-align:left;margin-left:203.2pt;margin-top:9.35pt;width:16.35pt;height:15.75pt;z-index:252081152"/>
        </w:pict>
      </w:r>
      <w:r>
        <w:rPr>
          <w:rFonts w:ascii="Trebuchet MS" w:hAnsi="Trebuchet MS"/>
          <w:b/>
          <w:noProof/>
          <w:sz w:val="24"/>
          <w:szCs w:val="24"/>
        </w:rPr>
        <w:pict>
          <v:shape id="_x0000_s1442" type="#_x0000_t109" style="position:absolute;left:0;text-align:left;margin-left:448.45pt;margin-top:56.05pt;width:16.35pt;height:15.75pt;z-index:252080128"/>
        </w:pict>
      </w:r>
      <w:r>
        <w:rPr>
          <w:rFonts w:ascii="Trebuchet MS" w:hAnsi="Trebuchet MS"/>
          <w:b/>
          <w:noProof/>
          <w:sz w:val="24"/>
          <w:szCs w:val="24"/>
        </w:rPr>
        <w:pict>
          <v:shape id="_x0000_s1441" type="#_x0000_t109" style="position:absolute;left:0;text-align:left;margin-left:432.1pt;margin-top:56.05pt;width:16.35pt;height:15.75pt;z-index:252079104"/>
        </w:pict>
      </w:r>
      <w:r>
        <w:rPr>
          <w:rFonts w:ascii="Trebuchet MS" w:hAnsi="Trebuchet MS"/>
          <w:b/>
          <w:noProof/>
          <w:sz w:val="24"/>
          <w:szCs w:val="24"/>
        </w:rPr>
        <w:pict>
          <v:shape id="_x0000_s1440" type="#_x0000_t109" style="position:absolute;left:0;text-align:left;margin-left:415.75pt;margin-top:56.05pt;width:16.35pt;height:15.75pt;z-index:252078080"/>
        </w:pict>
      </w:r>
      <w:r>
        <w:rPr>
          <w:rFonts w:ascii="Trebuchet MS" w:hAnsi="Trebuchet MS"/>
          <w:b/>
          <w:noProof/>
          <w:sz w:val="24"/>
          <w:szCs w:val="24"/>
        </w:rPr>
        <w:pict>
          <v:shape id="_x0000_s1439" type="#_x0000_t109" style="position:absolute;left:0;text-align:left;margin-left:399.4pt;margin-top:56.05pt;width:16.35pt;height:15.75pt;z-index:252077056"/>
        </w:pict>
      </w:r>
      <w:r>
        <w:rPr>
          <w:rFonts w:ascii="Trebuchet MS" w:hAnsi="Trebuchet MS"/>
          <w:b/>
          <w:noProof/>
          <w:sz w:val="24"/>
          <w:szCs w:val="24"/>
        </w:rPr>
        <w:pict>
          <v:shape id="_x0000_s1438" type="#_x0000_t109" style="position:absolute;left:0;text-align:left;margin-left:383.05pt;margin-top:56.05pt;width:16.35pt;height:15.75pt;z-index:252076032"/>
        </w:pict>
      </w:r>
      <w:r>
        <w:rPr>
          <w:rFonts w:ascii="Trebuchet MS" w:hAnsi="Trebuchet MS"/>
          <w:b/>
          <w:noProof/>
          <w:sz w:val="24"/>
          <w:szCs w:val="24"/>
        </w:rPr>
        <w:pict>
          <v:shape id="_x0000_s1437" type="#_x0000_t109" style="position:absolute;left:0;text-align:left;margin-left:448.45pt;margin-top:40.9pt;width:16.35pt;height:15.75pt;z-index:252075008"/>
        </w:pict>
      </w:r>
      <w:r>
        <w:rPr>
          <w:rFonts w:ascii="Trebuchet MS" w:hAnsi="Trebuchet MS"/>
          <w:b/>
          <w:noProof/>
          <w:sz w:val="24"/>
          <w:szCs w:val="24"/>
        </w:rPr>
        <w:pict>
          <v:shape id="_x0000_s1436" type="#_x0000_t109" style="position:absolute;left:0;text-align:left;margin-left:432.1pt;margin-top:40.9pt;width:16.35pt;height:15.75pt;z-index:252073984"/>
        </w:pict>
      </w:r>
      <w:r>
        <w:rPr>
          <w:rFonts w:ascii="Trebuchet MS" w:hAnsi="Trebuchet MS"/>
          <w:b/>
          <w:noProof/>
          <w:sz w:val="24"/>
          <w:szCs w:val="24"/>
        </w:rPr>
        <w:pict>
          <v:shape id="_x0000_s1435" type="#_x0000_t109" style="position:absolute;left:0;text-align:left;margin-left:415.75pt;margin-top:40.9pt;width:16.35pt;height:15.75pt;z-index:252072960"/>
        </w:pict>
      </w:r>
      <w:r>
        <w:rPr>
          <w:rFonts w:ascii="Trebuchet MS" w:hAnsi="Trebuchet MS"/>
          <w:b/>
          <w:noProof/>
          <w:sz w:val="24"/>
          <w:szCs w:val="24"/>
        </w:rPr>
        <w:pict>
          <v:shape id="_x0000_s1434" type="#_x0000_t109" style="position:absolute;left:0;text-align:left;margin-left:399.4pt;margin-top:40.9pt;width:16.35pt;height:15.75pt;z-index:252071936"/>
        </w:pict>
      </w:r>
      <w:r>
        <w:rPr>
          <w:rFonts w:ascii="Trebuchet MS" w:hAnsi="Trebuchet MS"/>
          <w:b/>
          <w:noProof/>
          <w:sz w:val="24"/>
          <w:szCs w:val="24"/>
        </w:rPr>
        <w:pict>
          <v:shape id="_x0000_s1433" type="#_x0000_t109" style="position:absolute;left:0;text-align:left;margin-left:383.05pt;margin-top:40.9pt;width:16.35pt;height:15.75pt;z-index:252070912"/>
        </w:pict>
      </w:r>
      <w:r>
        <w:rPr>
          <w:rFonts w:ascii="Trebuchet MS" w:hAnsi="Trebuchet MS"/>
          <w:b/>
          <w:noProof/>
          <w:sz w:val="24"/>
          <w:szCs w:val="24"/>
        </w:rPr>
        <w:pict>
          <v:shape id="_x0000_s1432" type="#_x0000_t109" style="position:absolute;left:0;text-align:left;margin-left:366.7pt;margin-top:56.6pt;width:16.35pt;height:15.75pt;z-index:252069888"/>
        </w:pict>
      </w:r>
      <w:r>
        <w:rPr>
          <w:rFonts w:ascii="Trebuchet MS" w:hAnsi="Trebuchet MS"/>
          <w:b/>
          <w:noProof/>
          <w:sz w:val="24"/>
          <w:szCs w:val="24"/>
        </w:rPr>
        <w:pict>
          <v:shape id="_x0000_s1431" type="#_x0000_t109" style="position:absolute;left:0;text-align:left;margin-left:366.7pt;margin-top:40.8pt;width:16.35pt;height:15.75pt;z-index:252068864"/>
        </w:pict>
      </w:r>
      <w:r>
        <w:rPr>
          <w:rFonts w:ascii="Trebuchet MS" w:hAnsi="Trebuchet MS"/>
          <w:b/>
          <w:noProof/>
          <w:sz w:val="24"/>
          <w:szCs w:val="24"/>
        </w:rPr>
        <w:pict>
          <v:shape id="_x0000_s1430" type="#_x0000_t109" style="position:absolute;left:0;text-align:left;margin-left:350.35pt;margin-top:56.55pt;width:16.35pt;height:15.75pt;z-index:252067840"/>
        </w:pict>
      </w:r>
      <w:r>
        <w:rPr>
          <w:rFonts w:ascii="Trebuchet MS" w:hAnsi="Trebuchet MS"/>
          <w:b/>
          <w:noProof/>
          <w:sz w:val="24"/>
          <w:szCs w:val="24"/>
        </w:rPr>
        <w:pict>
          <v:shape id="_x0000_s1429" type="#_x0000_t109" style="position:absolute;left:0;text-align:left;margin-left:334pt;margin-top:56.55pt;width:16.35pt;height:15.75pt;z-index:252066816"/>
        </w:pict>
      </w:r>
      <w:r>
        <w:rPr>
          <w:rFonts w:ascii="Trebuchet MS" w:hAnsi="Trebuchet MS"/>
          <w:b/>
          <w:noProof/>
          <w:sz w:val="24"/>
          <w:szCs w:val="24"/>
        </w:rPr>
        <w:pict>
          <v:shape id="_x0000_s1428" type="#_x0000_t109" style="position:absolute;left:0;text-align:left;margin-left:317.65pt;margin-top:56.55pt;width:16.35pt;height:15.75pt;z-index:252065792"/>
        </w:pict>
      </w:r>
      <w:r>
        <w:rPr>
          <w:rFonts w:ascii="Trebuchet MS" w:hAnsi="Trebuchet MS"/>
          <w:b/>
          <w:noProof/>
          <w:sz w:val="24"/>
          <w:szCs w:val="24"/>
        </w:rPr>
        <w:pict>
          <v:shape id="_x0000_s1427" type="#_x0000_t109" style="position:absolute;left:0;text-align:left;margin-left:301.3pt;margin-top:56.55pt;width:16.35pt;height:15.75pt;z-index:252064768"/>
        </w:pict>
      </w:r>
      <w:r>
        <w:rPr>
          <w:rFonts w:ascii="Trebuchet MS" w:hAnsi="Trebuchet MS"/>
          <w:b/>
          <w:noProof/>
          <w:sz w:val="24"/>
          <w:szCs w:val="24"/>
        </w:rPr>
        <w:pict>
          <v:shape id="_x0000_s1426" type="#_x0000_t109" style="position:absolute;left:0;text-align:left;margin-left:284.95pt;margin-top:56.55pt;width:16.35pt;height:15.75pt;z-index:252063744"/>
        </w:pict>
      </w:r>
      <w:r>
        <w:rPr>
          <w:rFonts w:ascii="Trebuchet MS" w:hAnsi="Trebuchet MS"/>
          <w:b/>
          <w:noProof/>
          <w:sz w:val="24"/>
          <w:szCs w:val="24"/>
        </w:rPr>
        <w:pict>
          <v:shape id="_x0000_s1425" type="#_x0000_t109" style="position:absolute;left:0;text-align:left;margin-left:268.6pt;margin-top:56.55pt;width:16.35pt;height:15.75pt;z-index:252062720"/>
        </w:pict>
      </w:r>
      <w:r>
        <w:rPr>
          <w:rFonts w:ascii="Trebuchet MS" w:hAnsi="Trebuchet MS"/>
          <w:b/>
          <w:noProof/>
          <w:sz w:val="24"/>
          <w:szCs w:val="24"/>
        </w:rPr>
        <w:pict>
          <v:shape id="_x0000_s1424" type="#_x0000_t109" style="position:absolute;left:0;text-align:left;margin-left:252.25pt;margin-top:56.55pt;width:16.35pt;height:15.75pt;z-index:252061696"/>
        </w:pict>
      </w:r>
      <w:r>
        <w:rPr>
          <w:rFonts w:ascii="Trebuchet MS" w:hAnsi="Trebuchet MS"/>
          <w:b/>
          <w:noProof/>
          <w:sz w:val="24"/>
          <w:szCs w:val="24"/>
        </w:rPr>
        <w:pict>
          <v:shape id="_x0000_s1423" type="#_x0000_t109" style="position:absolute;left:0;text-align:left;margin-left:235.9pt;margin-top:56.55pt;width:16.35pt;height:15.75pt;z-index:252060672"/>
        </w:pict>
      </w:r>
      <w:r>
        <w:rPr>
          <w:rFonts w:ascii="Trebuchet MS" w:hAnsi="Trebuchet MS"/>
          <w:b/>
          <w:noProof/>
          <w:sz w:val="24"/>
          <w:szCs w:val="24"/>
        </w:rPr>
        <w:pict>
          <v:shape id="_x0000_s1421" type="#_x0000_t109" style="position:absolute;left:0;text-align:left;margin-left:203.2pt;margin-top:56.55pt;width:16.35pt;height:15.75pt;z-index:252058624"/>
        </w:pict>
      </w:r>
      <w:r>
        <w:rPr>
          <w:rFonts w:ascii="Trebuchet MS" w:hAnsi="Trebuchet MS"/>
          <w:b/>
          <w:noProof/>
          <w:sz w:val="24"/>
          <w:szCs w:val="24"/>
        </w:rPr>
        <w:pict>
          <v:shape id="_x0000_s1420" type="#_x0000_t109" style="position:absolute;left:0;text-align:left;margin-left:350.35pt;margin-top:40.8pt;width:16.35pt;height:15.75pt;z-index:252057600"/>
        </w:pict>
      </w:r>
      <w:r>
        <w:rPr>
          <w:rFonts w:ascii="Trebuchet MS" w:hAnsi="Trebuchet MS"/>
          <w:b/>
          <w:noProof/>
          <w:sz w:val="24"/>
          <w:szCs w:val="24"/>
        </w:rPr>
        <w:pict>
          <v:shape id="_x0000_s1419" type="#_x0000_t109" style="position:absolute;left:0;text-align:left;margin-left:334pt;margin-top:40.8pt;width:16.35pt;height:15.75pt;z-index:252056576"/>
        </w:pict>
      </w:r>
      <w:r>
        <w:rPr>
          <w:rFonts w:ascii="Trebuchet MS" w:hAnsi="Trebuchet MS"/>
          <w:b/>
          <w:noProof/>
          <w:sz w:val="24"/>
          <w:szCs w:val="24"/>
        </w:rPr>
        <w:pict>
          <v:shape id="_x0000_s1418" type="#_x0000_t109" style="position:absolute;left:0;text-align:left;margin-left:317.65pt;margin-top:40.8pt;width:16.35pt;height:15.75pt;z-index:252055552"/>
        </w:pict>
      </w:r>
      <w:r>
        <w:rPr>
          <w:rFonts w:ascii="Trebuchet MS" w:hAnsi="Trebuchet MS"/>
          <w:b/>
          <w:noProof/>
          <w:sz w:val="24"/>
          <w:szCs w:val="24"/>
        </w:rPr>
        <w:pict>
          <v:shape id="_x0000_s1417" type="#_x0000_t109" style="position:absolute;left:0;text-align:left;margin-left:301.3pt;margin-top:40.8pt;width:16.35pt;height:15.75pt;z-index:252054528"/>
        </w:pict>
      </w:r>
      <w:r>
        <w:rPr>
          <w:rFonts w:ascii="Trebuchet MS" w:hAnsi="Trebuchet MS"/>
          <w:b/>
          <w:noProof/>
          <w:sz w:val="24"/>
          <w:szCs w:val="24"/>
        </w:rPr>
        <w:pict>
          <v:shape id="_x0000_s1416" type="#_x0000_t109" style="position:absolute;left:0;text-align:left;margin-left:284.95pt;margin-top:40.8pt;width:16.35pt;height:15.75pt;z-index:252053504"/>
        </w:pict>
      </w:r>
      <w:r>
        <w:rPr>
          <w:rFonts w:ascii="Trebuchet MS" w:hAnsi="Trebuchet MS"/>
          <w:b/>
          <w:noProof/>
          <w:sz w:val="24"/>
          <w:szCs w:val="24"/>
        </w:rPr>
        <w:pict>
          <v:shape id="_x0000_s1415" type="#_x0000_t109" style="position:absolute;left:0;text-align:left;margin-left:268.6pt;margin-top:40.8pt;width:16.35pt;height:15.75pt;z-index:252052480"/>
        </w:pict>
      </w:r>
      <w:r>
        <w:rPr>
          <w:rFonts w:ascii="Trebuchet MS" w:hAnsi="Trebuchet MS"/>
          <w:b/>
          <w:noProof/>
          <w:sz w:val="24"/>
          <w:szCs w:val="24"/>
        </w:rPr>
        <w:pict>
          <v:shape id="_x0000_s1414" type="#_x0000_t109" style="position:absolute;left:0;text-align:left;margin-left:252.25pt;margin-top:40.8pt;width:16.35pt;height:15.75pt;z-index:252051456"/>
        </w:pict>
      </w:r>
      <w:r>
        <w:rPr>
          <w:rFonts w:ascii="Trebuchet MS" w:hAnsi="Trebuchet MS"/>
          <w:b/>
          <w:noProof/>
          <w:sz w:val="24"/>
          <w:szCs w:val="24"/>
        </w:rPr>
        <w:pict>
          <v:shape id="_x0000_s1413" type="#_x0000_t109" style="position:absolute;left:0;text-align:left;margin-left:235.9pt;margin-top:40.8pt;width:16.35pt;height:15.75pt;z-index:252050432"/>
        </w:pict>
      </w:r>
      <w:r>
        <w:rPr>
          <w:rFonts w:ascii="Trebuchet MS" w:hAnsi="Trebuchet MS"/>
          <w:b/>
          <w:noProof/>
          <w:sz w:val="24"/>
          <w:szCs w:val="24"/>
        </w:rPr>
        <w:pict>
          <v:shape id="_x0000_s1412" type="#_x0000_t109" style="position:absolute;left:0;text-align:left;margin-left:219.55pt;margin-top:40.8pt;width:16.35pt;height:15.75pt;z-index:252049408"/>
        </w:pict>
      </w:r>
      <w:r>
        <w:rPr>
          <w:rFonts w:ascii="Trebuchet MS" w:hAnsi="Trebuchet MS"/>
          <w:b/>
          <w:noProof/>
          <w:sz w:val="24"/>
          <w:szCs w:val="24"/>
        </w:rPr>
        <w:pict>
          <v:shape id="_x0000_s1411" type="#_x0000_t109" style="position:absolute;left:0;text-align:left;margin-left:203.2pt;margin-top:40.8pt;width:16.35pt;height:15.75pt;z-index:252048384"/>
        </w:pict>
      </w:r>
      <w:r>
        <w:rPr>
          <w:rFonts w:ascii="Trebuchet MS" w:hAnsi="Trebuchet MS"/>
          <w:b/>
          <w:noProof/>
          <w:sz w:val="24"/>
          <w:szCs w:val="24"/>
        </w:rPr>
        <w:pict>
          <v:shape id="_x0000_s1410" type="#_x0000_t109" style="position:absolute;left:0;text-align:left;margin-left:350.35pt;margin-top:25.15pt;width:16.35pt;height:15.75pt;z-index:252047360"/>
        </w:pict>
      </w:r>
      <w:r>
        <w:rPr>
          <w:rFonts w:ascii="Trebuchet MS" w:hAnsi="Trebuchet MS"/>
          <w:b/>
          <w:noProof/>
          <w:sz w:val="24"/>
          <w:szCs w:val="24"/>
        </w:rPr>
        <w:pict>
          <v:shape id="_x0000_s1409" type="#_x0000_t109" style="position:absolute;left:0;text-align:left;margin-left:334pt;margin-top:25.15pt;width:16.35pt;height:15.75pt;z-index:252046336"/>
        </w:pict>
      </w:r>
      <w:r>
        <w:rPr>
          <w:rFonts w:ascii="Trebuchet MS" w:hAnsi="Trebuchet MS"/>
          <w:b/>
          <w:noProof/>
          <w:sz w:val="24"/>
          <w:szCs w:val="24"/>
        </w:rPr>
        <w:pict>
          <v:shape id="_x0000_s1408" type="#_x0000_t109" style="position:absolute;left:0;text-align:left;margin-left:317.65pt;margin-top:25.15pt;width:16.35pt;height:15.75pt;z-index:252045312"/>
        </w:pict>
      </w:r>
      <w:r>
        <w:rPr>
          <w:rFonts w:ascii="Trebuchet MS" w:hAnsi="Trebuchet MS"/>
          <w:b/>
          <w:noProof/>
          <w:sz w:val="24"/>
          <w:szCs w:val="24"/>
        </w:rPr>
        <w:pict>
          <v:shape id="_x0000_s1407" type="#_x0000_t109" style="position:absolute;left:0;text-align:left;margin-left:301.3pt;margin-top:25.15pt;width:16.35pt;height:15.75pt;z-index:252044288"/>
        </w:pict>
      </w:r>
      <w:r>
        <w:rPr>
          <w:rFonts w:ascii="Trebuchet MS" w:hAnsi="Trebuchet MS"/>
          <w:b/>
          <w:noProof/>
          <w:sz w:val="24"/>
          <w:szCs w:val="24"/>
        </w:rPr>
        <w:pict>
          <v:shape id="_x0000_s1406" type="#_x0000_t109" style="position:absolute;left:0;text-align:left;margin-left:284.95pt;margin-top:25.15pt;width:16.35pt;height:15.75pt;z-index:252043264"/>
        </w:pict>
      </w:r>
      <w:r>
        <w:rPr>
          <w:rFonts w:ascii="Trebuchet MS" w:hAnsi="Trebuchet MS"/>
          <w:b/>
          <w:noProof/>
          <w:sz w:val="24"/>
          <w:szCs w:val="24"/>
        </w:rPr>
        <w:pict>
          <v:shape id="_x0000_s1405" type="#_x0000_t109" style="position:absolute;left:0;text-align:left;margin-left:268.6pt;margin-top:25.15pt;width:16.35pt;height:15.75pt;z-index:252042240"/>
        </w:pict>
      </w:r>
      <w:r>
        <w:rPr>
          <w:rFonts w:ascii="Trebuchet MS" w:hAnsi="Trebuchet MS"/>
          <w:b/>
          <w:noProof/>
          <w:sz w:val="24"/>
          <w:szCs w:val="24"/>
        </w:rPr>
        <w:pict>
          <v:shape id="_x0000_s1404" type="#_x0000_t109" style="position:absolute;left:0;text-align:left;margin-left:252.25pt;margin-top:25.15pt;width:16.35pt;height:15.75pt;z-index:252041216"/>
        </w:pict>
      </w:r>
      <w:r>
        <w:rPr>
          <w:rFonts w:ascii="Trebuchet MS" w:hAnsi="Trebuchet MS"/>
          <w:b/>
          <w:noProof/>
          <w:sz w:val="24"/>
          <w:szCs w:val="24"/>
        </w:rPr>
        <w:pict>
          <v:shape id="_x0000_s1403" type="#_x0000_t109" style="position:absolute;left:0;text-align:left;margin-left:235.9pt;margin-top:25.15pt;width:16.35pt;height:15.75pt;z-index:252040192"/>
        </w:pict>
      </w:r>
      <w:r>
        <w:rPr>
          <w:rFonts w:ascii="Trebuchet MS" w:hAnsi="Trebuchet MS"/>
          <w:b/>
          <w:noProof/>
          <w:sz w:val="24"/>
          <w:szCs w:val="24"/>
        </w:rPr>
        <w:pict>
          <v:shape id="_x0000_s1402" type="#_x0000_t109" style="position:absolute;left:0;text-align:left;margin-left:219.55pt;margin-top:25.15pt;width:16.35pt;height:15.75pt;z-index:252039168"/>
        </w:pict>
      </w:r>
      <w:r>
        <w:rPr>
          <w:rFonts w:ascii="Trebuchet MS" w:hAnsi="Trebuchet MS"/>
          <w:b/>
          <w:noProof/>
          <w:sz w:val="24"/>
          <w:szCs w:val="24"/>
        </w:rPr>
        <w:pict>
          <v:shape id="_x0000_s1401" type="#_x0000_t109" style="position:absolute;left:0;text-align:left;margin-left:203.2pt;margin-top:25.15pt;width:16.35pt;height:15.75pt;z-index:252038144"/>
        </w:pict>
      </w:r>
    </w:p>
    <w:p w:rsidR="00D47735" w:rsidRPr="00D47735" w:rsidRDefault="00D47735" w:rsidP="00D47735">
      <w:pPr>
        <w:spacing w:before="240" w:line="240" w:lineRule="auto"/>
        <w:ind w:left="720" w:hanging="720"/>
        <w:contextualSpacing/>
        <w:rPr>
          <w:rFonts w:ascii="Trebuchet MS" w:hAnsi="Trebuchet MS"/>
          <w:b/>
          <w:sz w:val="24"/>
          <w:szCs w:val="24"/>
        </w:rPr>
      </w:pPr>
      <w:r w:rsidRPr="00D47735">
        <w:rPr>
          <w:rFonts w:ascii="Trebuchet MS" w:hAnsi="Trebuchet MS"/>
          <w:b/>
          <w:sz w:val="24"/>
          <w:szCs w:val="24"/>
        </w:rPr>
        <w:t>2.</w:t>
      </w:r>
      <w:r w:rsidRPr="00D47735">
        <w:rPr>
          <w:rFonts w:ascii="Trebuchet MS" w:hAnsi="Trebuchet MS"/>
          <w:b/>
          <w:sz w:val="24"/>
          <w:szCs w:val="24"/>
        </w:rPr>
        <w:tab/>
      </w:r>
      <w:proofErr w:type="gramStart"/>
      <w:r w:rsidR="00FB2E9D">
        <w:rPr>
          <w:rFonts w:ascii="Trebuchet MS" w:hAnsi="Trebuchet MS"/>
          <w:b/>
          <w:sz w:val="24"/>
          <w:szCs w:val="24"/>
        </w:rPr>
        <w:t>a</w:t>
      </w:r>
      <w:proofErr w:type="gramEnd"/>
      <w:r w:rsidR="00FB2E9D">
        <w:rPr>
          <w:rFonts w:ascii="Trebuchet MS" w:hAnsi="Trebuchet MS"/>
          <w:b/>
          <w:sz w:val="24"/>
          <w:szCs w:val="24"/>
        </w:rPr>
        <w:t xml:space="preserve">) </w:t>
      </w:r>
      <w:r w:rsidRPr="00D47735">
        <w:rPr>
          <w:rFonts w:ascii="Trebuchet MS" w:hAnsi="Trebuchet MS"/>
          <w:b/>
          <w:sz w:val="24"/>
          <w:szCs w:val="24"/>
        </w:rPr>
        <w:t>Address</w:t>
      </w:r>
      <w:r w:rsidR="002A53D7">
        <w:rPr>
          <w:rFonts w:ascii="Trebuchet MS" w:hAnsi="Trebuchet MS"/>
          <w:b/>
          <w:sz w:val="24"/>
          <w:szCs w:val="24"/>
        </w:rPr>
        <w:t>:</w:t>
      </w:r>
    </w:p>
    <w:p w:rsidR="00D47735" w:rsidRPr="00D47735" w:rsidRDefault="00D47735" w:rsidP="00D47735">
      <w:pPr>
        <w:spacing w:before="240" w:line="240" w:lineRule="auto"/>
        <w:ind w:left="720" w:hanging="720"/>
        <w:contextualSpacing/>
        <w:rPr>
          <w:rFonts w:ascii="Trebuchet MS" w:hAnsi="Trebuchet MS"/>
          <w:b/>
          <w:sz w:val="24"/>
          <w:szCs w:val="24"/>
        </w:rPr>
      </w:pPr>
    </w:p>
    <w:p w:rsidR="00D47735" w:rsidRPr="00D47735" w:rsidRDefault="00D47735" w:rsidP="00D47735">
      <w:pPr>
        <w:spacing w:before="240" w:line="240" w:lineRule="auto"/>
        <w:ind w:left="720" w:hanging="720"/>
        <w:contextualSpacing/>
        <w:rPr>
          <w:rFonts w:ascii="Trebuchet MS" w:hAnsi="Trebuchet MS"/>
          <w:b/>
          <w:sz w:val="24"/>
          <w:szCs w:val="24"/>
        </w:rPr>
      </w:pPr>
    </w:p>
    <w:p w:rsidR="00D47735" w:rsidRPr="00D47735" w:rsidRDefault="00A42A3F" w:rsidP="00D47735">
      <w:pPr>
        <w:spacing w:before="240" w:line="240" w:lineRule="auto"/>
        <w:ind w:left="720" w:hanging="720"/>
        <w:contextualSpacing/>
        <w:rPr>
          <w:rFonts w:ascii="Trebuchet MS" w:hAnsi="Trebuchet MS"/>
          <w:b/>
          <w:sz w:val="24"/>
          <w:szCs w:val="24"/>
        </w:rPr>
      </w:pPr>
      <w:r>
        <w:rPr>
          <w:rFonts w:ascii="Trebuchet MS" w:hAnsi="Trebuchet MS"/>
          <w:b/>
          <w:noProof/>
          <w:sz w:val="24"/>
          <w:szCs w:val="24"/>
        </w:rPr>
        <w:pict>
          <v:shape id="_x0000_s1422" type="#_x0000_t109" style="position:absolute;left:0;text-align:left;margin-left:219.55pt;margin-top:1.5pt;width:16.35pt;height:15.75pt;z-index:252059648"/>
        </w:pict>
      </w:r>
    </w:p>
    <w:p w:rsidR="00D47735" w:rsidRDefault="00A42A3F" w:rsidP="00D47735">
      <w:pPr>
        <w:spacing w:before="240" w:line="240" w:lineRule="auto"/>
        <w:ind w:left="720" w:hanging="720"/>
        <w:contextualSpacing/>
        <w:rPr>
          <w:rFonts w:ascii="Trebuchet MS" w:hAnsi="Trebuchet MS"/>
          <w:b/>
          <w:sz w:val="24"/>
          <w:szCs w:val="24"/>
        </w:rPr>
      </w:pPr>
      <w:r>
        <w:rPr>
          <w:rFonts w:ascii="Trebuchet MS" w:hAnsi="Trebuchet MS"/>
          <w:b/>
          <w:noProof/>
          <w:sz w:val="24"/>
          <w:szCs w:val="24"/>
        </w:rPr>
        <w:pict>
          <v:shape id="_x0000_s1575" type="#_x0000_t109" style="position:absolute;left:0;text-align:left;margin-left:464.8pt;margin-top:3.3pt;width:16.35pt;height:15.75pt;z-index:252215296"/>
        </w:pict>
      </w:r>
      <w:r>
        <w:rPr>
          <w:rFonts w:ascii="Trebuchet MS" w:hAnsi="Trebuchet MS"/>
          <w:b/>
          <w:noProof/>
          <w:sz w:val="24"/>
          <w:szCs w:val="24"/>
        </w:rPr>
        <w:pict>
          <v:shape id="_x0000_s1574" type="#_x0000_t109" style="position:absolute;left:0;text-align:left;margin-left:448.45pt;margin-top:3.3pt;width:16.35pt;height:15.75pt;z-index:252214272"/>
        </w:pict>
      </w:r>
      <w:r>
        <w:rPr>
          <w:rFonts w:ascii="Trebuchet MS" w:hAnsi="Trebuchet MS"/>
          <w:b/>
          <w:noProof/>
          <w:sz w:val="24"/>
          <w:szCs w:val="24"/>
        </w:rPr>
        <w:pict>
          <v:shape id="_x0000_s1573" type="#_x0000_t109" style="position:absolute;left:0;text-align:left;margin-left:432.1pt;margin-top:3.3pt;width:16.35pt;height:15.75pt;z-index:252213248"/>
        </w:pict>
      </w:r>
      <w:r>
        <w:rPr>
          <w:rFonts w:ascii="Trebuchet MS" w:hAnsi="Trebuchet MS"/>
          <w:b/>
          <w:noProof/>
          <w:sz w:val="24"/>
          <w:szCs w:val="24"/>
        </w:rPr>
        <w:pict>
          <v:shape id="_x0000_s1572" type="#_x0000_t109" style="position:absolute;left:0;text-align:left;margin-left:415.75pt;margin-top:3.85pt;width:16.35pt;height:15.75pt;z-index:252212224"/>
        </w:pict>
      </w:r>
      <w:r>
        <w:rPr>
          <w:rFonts w:ascii="Trebuchet MS" w:hAnsi="Trebuchet MS"/>
          <w:b/>
          <w:noProof/>
          <w:sz w:val="24"/>
          <w:szCs w:val="24"/>
        </w:rPr>
        <w:pict>
          <v:shape id="_x0000_s1571" type="#_x0000_t109" style="position:absolute;left:0;text-align:left;margin-left:399.4pt;margin-top:3.3pt;width:16.35pt;height:15.75pt;z-index:252211200"/>
        </w:pict>
      </w:r>
      <w:r>
        <w:rPr>
          <w:rFonts w:ascii="Trebuchet MS" w:hAnsi="Trebuchet MS"/>
          <w:b/>
          <w:noProof/>
          <w:sz w:val="24"/>
          <w:szCs w:val="24"/>
        </w:rPr>
        <w:pict>
          <v:shape id="_x0000_s1570" type="#_x0000_t109" style="position:absolute;left:0;text-align:left;margin-left:383.05pt;margin-top:3.85pt;width:16.35pt;height:15.75pt;z-index:252210176"/>
        </w:pict>
      </w:r>
      <w:r>
        <w:rPr>
          <w:rFonts w:ascii="Trebuchet MS" w:hAnsi="Trebuchet MS"/>
          <w:b/>
          <w:noProof/>
          <w:sz w:val="24"/>
          <w:szCs w:val="24"/>
        </w:rPr>
        <w:pict>
          <v:shape id="_x0000_s1569" type="#_x0000_t109" style="position:absolute;left:0;text-align:left;margin-left:366.7pt;margin-top:3.3pt;width:16.35pt;height:15.75pt;z-index:252209152"/>
        </w:pict>
      </w:r>
      <w:r>
        <w:rPr>
          <w:rFonts w:ascii="Trebuchet MS" w:hAnsi="Trebuchet MS"/>
          <w:b/>
          <w:noProof/>
          <w:sz w:val="24"/>
          <w:szCs w:val="24"/>
        </w:rPr>
        <w:pict>
          <v:shape id="_x0000_s1568" type="#_x0000_t109" style="position:absolute;left:0;text-align:left;margin-left:350.35pt;margin-top:3.85pt;width:16.35pt;height:15.75pt;z-index:252208128"/>
        </w:pict>
      </w:r>
      <w:r>
        <w:rPr>
          <w:rFonts w:ascii="Trebuchet MS" w:hAnsi="Trebuchet MS"/>
          <w:b/>
          <w:noProof/>
          <w:sz w:val="24"/>
          <w:szCs w:val="24"/>
        </w:rPr>
        <w:pict>
          <v:shape id="_x0000_s1567" type="#_x0000_t109" style="position:absolute;left:0;text-align:left;margin-left:334pt;margin-top:3.3pt;width:16.35pt;height:15.75pt;z-index:252207104"/>
        </w:pict>
      </w:r>
      <w:r>
        <w:rPr>
          <w:rFonts w:ascii="Trebuchet MS" w:hAnsi="Trebuchet MS"/>
          <w:b/>
          <w:noProof/>
          <w:sz w:val="24"/>
          <w:szCs w:val="24"/>
        </w:rPr>
        <w:pict>
          <v:shape id="_x0000_s1566" type="#_x0000_t109" style="position:absolute;left:0;text-align:left;margin-left:317.65pt;margin-top:3.85pt;width:16.35pt;height:15.75pt;z-index:252206080"/>
        </w:pict>
      </w:r>
      <w:r>
        <w:rPr>
          <w:rFonts w:ascii="Trebuchet MS" w:hAnsi="Trebuchet MS"/>
          <w:b/>
          <w:noProof/>
          <w:sz w:val="24"/>
          <w:szCs w:val="24"/>
        </w:rPr>
        <w:pict>
          <v:shape id="_x0000_s1565" type="#_x0000_t109" style="position:absolute;left:0;text-align:left;margin-left:301.3pt;margin-top:3.85pt;width:16.35pt;height:15.75pt;z-index:252205056"/>
        </w:pict>
      </w:r>
      <w:r>
        <w:rPr>
          <w:rFonts w:ascii="Trebuchet MS" w:hAnsi="Trebuchet MS"/>
          <w:b/>
          <w:noProof/>
          <w:sz w:val="24"/>
          <w:szCs w:val="24"/>
        </w:rPr>
        <w:pict>
          <v:shape id="_x0000_s1564" type="#_x0000_t109" style="position:absolute;left:0;text-align:left;margin-left:284.95pt;margin-top:3.3pt;width:16.35pt;height:15.75pt;z-index:252204032"/>
        </w:pict>
      </w:r>
      <w:r>
        <w:rPr>
          <w:rFonts w:ascii="Trebuchet MS" w:hAnsi="Trebuchet MS"/>
          <w:b/>
          <w:noProof/>
          <w:sz w:val="24"/>
          <w:szCs w:val="24"/>
        </w:rPr>
        <w:pict>
          <v:shape id="_x0000_s1563" type="#_x0000_t109" style="position:absolute;left:0;text-align:left;margin-left:268.6pt;margin-top:3.85pt;width:16.35pt;height:15.75pt;z-index:252203008"/>
        </w:pict>
      </w:r>
      <w:r>
        <w:rPr>
          <w:rFonts w:ascii="Trebuchet MS" w:hAnsi="Trebuchet MS"/>
          <w:b/>
          <w:noProof/>
          <w:sz w:val="24"/>
          <w:szCs w:val="24"/>
        </w:rPr>
        <w:pict>
          <v:shape id="_x0000_s1562" type="#_x0000_t109" style="position:absolute;left:0;text-align:left;margin-left:252.25pt;margin-top:3.3pt;width:16.35pt;height:15.75pt;z-index:252201984"/>
        </w:pict>
      </w:r>
      <w:r>
        <w:rPr>
          <w:rFonts w:ascii="Trebuchet MS" w:hAnsi="Trebuchet MS"/>
          <w:b/>
          <w:noProof/>
          <w:sz w:val="24"/>
          <w:szCs w:val="24"/>
        </w:rPr>
        <w:pict>
          <v:shape id="_x0000_s1561" type="#_x0000_t109" style="position:absolute;left:0;text-align:left;margin-left:235.9pt;margin-top:3.3pt;width:16.35pt;height:15.75pt;z-index:252200960"/>
        </w:pict>
      </w:r>
      <w:r>
        <w:rPr>
          <w:rFonts w:ascii="Trebuchet MS" w:hAnsi="Trebuchet MS"/>
          <w:b/>
          <w:noProof/>
          <w:sz w:val="24"/>
          <w:szCs w:val="24"/>
        </w:rPr>
        <w:pict>
          <v:shape id="_x0000_s1560" type="#_x0000_t109" style="position:absolute;left:0;text-align:left;margin-left:219.55pt;margin-top:3.85pt;width:16.35pt;height:15.75pt;z-index:252199936"/>
        </w:pict>
      </w:r>
      <w:r>
        <w:rPr>
          <w:rFonts w:ascii="Trebuchet MS" w:hAnsi="Trebuchet MS"/>
          <w:b/>
          <w:noProof/>
          <w:sz w:val="24"/>
          <w:szCs w:val="24"/>
        </w:rPr>
        <w:pict>
          <v:shape id="_x0000_s1559" type="#_x0000_t109" style="position:absolute;left:0;text-align:left;margin-left:203.2pt;margin-top:3.3pt;width:16.35pt;height:15.75pt;z-index:252198912"/>
        </w:pict>
      </w:r>
    </w:p>
    <w:p w:rsidR="0008103D" w:rsidRDefault="0008103D" w:rsidP="00D47735">
      <w:pPr>
        <w:spacing w:before="240" w:line="240" w:lineRule="auto"/>
        <w:ind w:left="720" w:hanging="720"/>
        <w:contextualSpacing/>
        <w:rPr>
          <w:rFonts w:ascii="Trebuchet MS" w:hAnsi="Trebuchet MS"/>
          <w:b/>
          <w:sz w:val="24"/>
          <w:szCs w:val="24"/>
        </w:rPr>
      </w:pPr>
      <w:r>
        <w:rPr>
          <w:rFonts w:ascii="Trebuchet MS" w:hAnsi="Trebuchet MS"/>
          <w:b/>
          <w:sz w:val="24"/>
          <w:szCs w:val="24"/>
        </w:rPr>
        <w:tab/>
      </w:r>
      <w:r>
        <w:rPr>
          <w:rFonts w:ascii="Trebuchet MS" w:hAnsi="Trebuchet MS"/>
          <w:b/>
          <w:sz w:val="24"/>
          <w:szCs w:val="24"/>
        </w:rPr>
        <w:tab/>
      </w:r>
      <w:r>
        <w:rPr>
          <w:rFonts w:ascii="Trebuchet MS" w:hAnsi="Trebuchet MS"/>
          <w:b/>
          <w:sz w:val="24"/>
          <w:szCs w:val="24"/>
        </w:rPr>
        <w:tab/>
      </w:r>
      <w:r>
        <w:rPr>
          <w:rFonts w:ascii="Trebuchet MS" w:hAnsi="Trebuchet MS"/>
          <w:b/>
          <w:sz w:val="24"/>
          <w:szCs w:val="24"/>
        </w:rPr>
        <w:tab/>
      </w:r>
      <w:r>
        <w:rPr>
          <w:rFonts w:ascii="Trebuchet MS" w:hAnsi="Trebuchet MS"/>
          <w:b/>
          <w:sz w:val="24"/>
          <w:szCs w:val="24"/>
        </w:rPr>
        <w:tab/>
      </w:r>
      <w:r>
        <w:rPr>
          <w:rFonts w:ascii="Trebuchet MS" w:hAnsi="Trebuchet MS"/>
          <w:b/>
          <w:sz w:val="24"/>
          <w:szCs w:val="24"/>
        </w:rPr>
        <w:tab/>
      </w:r>
    </w:p>
    <w:p w:rsidR="0008103D" w:rsidRPr="00D47735" w:rsidRDefault="0008103D" w:rsidP="00D47735">
      <w:pPr>
        <w:spacing w:before="240" w:line="240" w:lineRule="auto"/>
        <w:ind w:left="720" w:hanging="720"/>
        <w:contextualSpacing/>
        <w:rPr>
          <w:rFonts w:ascii="Trebuchet MS" w:hAnsi="Trebuchet MS"/>
          <w:b/>
          <w:sz w:val="24"/>
          <w:szCs w:val="24"/>
        </w:rPr>
      </w:pPr>
    </w:p>
    <w:p w:rsidR="00D47735" w:rsidRPr="00D47735" w:rsidRDefault="00A42A3F" w:rsidP="00D47735">
      <w:pPr>
        <w:spacing w:before="240" w:line="240" w:lineRule="auto"/>
        <w:ind w:left="720" w:hanging="720"/>
        <w:contextualSpacing/>
        <w:rPr>
          <w:rFonts w:ascii="Trebuchet MS" w:hAnsi="Trebuchet MS"/>
          <w:b/>
          <w:sz w:val="24"/>
          <w:szCs w:val="24"/>
        </w:rPr>
      </w:pPr>
      <w:r>
        <w:rPr>
          <w:rFonts w:ascii="Trebuchet MS" w:hAnsi="Trebuchet MS"/>
          <w:b/>
          <w:noProof/>
          <w:sz w:val="24"/>
          <w:szCs w:val="24"/>
        </w:rPr>
        <w:pict>
          <v:shape id="_x0000_s1469" type="#_x0000_t109" style="position:absolute;left:0;text-align:left;margin-left:203.2pt;margin-top:.95pt;width:16.35pt;height:15.75pt;z-index:252107776"/>
        </w:pict>
      </w:r>
      <w:r>
        <w:rPr>
          <w:rFonts w:ascii="Trebuchet MS" w:hAnsi="Trebuchet MS"/>
          <w:b/>
          <w:noProof/>
          <w:sz w:val="24"/>
          <w:szCs w:val="24"/>
        </w:rPr>
        <w:pict>
          <v:shape id="_x0000_s1544" type="#_x0000_t109" style="position:absolute;left:0;text-align:left;margin-left:432.1pt;margin-top:.95pt;width:16.35pt;height:15.75pt;z-index:252184576"/>
        </w:pict>
      </w:r>
      <w:r>
        <w:rPr>
          <w:rFonts w:ascii="Trebuchet MS" w:hAnsi="Trebuchet MS"/>
          <w:b/>
          <w:noProof/>
          <w:sz w:val="24"/>
          <w:szCs w:val="24"/>
        </w:rPr>
        <w:pict>
          <v:shape id="_x0000_s1543" type="#_x0000_t109" style="position:absolute;left:0;text-align:left;margin-left:415.75pt;margin-top:.95pt;width:16.35pt;height:15.75pt;z-index:252183552"/>
        </w:pict>
      </w:r>
      <w:r>
        <w:rPr>
          <w:rFonts w:ascii="Trebuchet MS" w:hAnsi="Trebuchet MS"/>
          <w:b/>
          <w:noProof/>
          <w:sz w:val="24"/>
          <w:szCs w:val="24"/>
        </w:rPr>
        <w:pict>
          <v:shape id="_x0000_s1542" type="#_x0000_t109" style="position:absolute;left:0;text-align:left;margin-left:399.4pt;margin-top:.95pt;width:16.35pt;height:15.75pt;z-index:252182528"/>
        </w:pict>
      </w:r>
      <w:r>
        <w:rPr>
          <w:rFonts w:ascii="Trebuchet MS" w:hAnsi="Trebuchet MS"/>
          <w:b/>
          <w:noProof/>
          <w:sz w:val="24"/>
          <w:szCs w:val="24"/>
        </w:rPr>
        <w:pict>
          <v:shape id="_x0000_s1541" type="#_x0000_t109" style="position:absolute;left:0;text-align:left;margin-left:383.05pt;margin-top:.95pt;width:16.35pt;height:15.75pt;z-index:252181504"/>
        </w:pict>
      </w:r>
      <w:r>
        <w:rPr>
          <w:rFonts w:ascii="Trebuchet MS" w:hAnsi="Trebuchet MS"/>
          <w:b/>
          <w:noProof/>
          <w:sz w:val="24"/>
          <w:szCs w:val="24"/>
        </w:rPr>
        <w:pict>
          <v:shape id="_x0000_s1540" type="#_x0000_t109" style="position:absolute;left:0;text-align:left;margin-left:366.7pt;margin-top:.95pt;width:16.35pt;height:15.75pt;z-index:252180480"/>
        </w:pict>
      </w:r>
      <w:r>
        <w:rPr>
          <w:rFonts w:ascii="Trebuchet MS" w:hAnsi="Trebuchet MS"/>
          <w:b/>
          <w:noProof/>
          <w:sz w:val="24"/>
          <w:szCs w:val="24"/>
        </w:rPr>
        <w:pict>
          <v:shape id="_x0000_s1539" type="#_x0000_t109" style="position:absolute;left:0;text-align:left;margin-left:350.35pt;margin-top:.95pt;width:16.35pt;height:15.75pt;z-index:252179456"/>
        </w:pict>
      </w:r>
      <w:r>
        <w:rPr>
          <w:rFonts w:ascii="Trebuchet MS" w:hAnsi="Trebuchet MS"/>
          <w:b/>
          <w:noProof/>
          <w:sz w:val="24"/>
          <w:szCs w:val="24"/>
        </w:rPr>
        <w:pict>
          <v:shape id="_x0000_s1546" type="#_x0000_t109" style="position:absolute;left:0;text-align:left;margin-left:464.8pt;margin-top:.95pt;width:16.35pt;height:15.75pt;z-index:252186624"/>
        </w:pict>
      </w:r>
      <w:r>
        <w:rPr>
          <w:rFonts w:ascii="Trebuchet MS" w:hAnsi="Trebuchet MS"/>
          <w:b/>
          <w:noProof/>
          <w:sz w:val="24"/>
          <w:szCs w:val="24"/>
        </w:rPr>
        <w:pict>
          <v:shape id="_x0000_s1545" type="#_x0000_t109" style="position:absolute;left:0;text-align:left;margin-left:448.45pt;margin-top:.95pt;width:16.35pt;height:15.75pt;z-index:252185600"/>
        </w:pict>
      </w:r>
      <w:r>
        <w:rPr>
          <w:rFonts w:ascii="Trebuchet MS" w:hAnsi="Trebuchet MS"/>
          <w:b/>
          <w:noProof/>
          <w:sz w:val="24"/>
          <w:szCs w:val="24"/>
        </w:rPr>
        <w:pict>
          <v:shape id="_x0000_s1484" type="#_x0000_t109" style="position:absolute;left:0;text-align:left;margin-left:464.8pt;margin-top:.95pt;width:16.35pt;height:15.75pt;z-index:252123136"/>
        </w:pict>
      </w:r>
      <w:r>
        <w:rPr>
          <w:rFonts w:ascii="Trebuchet MS" w:hAnsi="Trebuchet MS"/>
          <w:b/>
          <w:noProof/>
          <w:sz w:val="24"/>
          <w:szCs w:val="24"/>
        </w:rPr>
        <w:pict>
          <v:shape id="_x0000_s1470" type="#_x0000_t109" style="position:absolute;left:0;text-align:left;margin-left:219.55pt;margin-top:.95pt;width:16.35pt;height:15.75pt;z-index:252108800"/>
        </w:pict>
      </w:r>
      <w:r>
        <w:rPr>
          <w:rFonts w:ascii="Trebuchet MS" w:hAnsi="Trebuchet MS"/>
          <w:b/>
          <w:noProof/>
          <w:sz w:val="24"/>
          <w:szCs w:val="24"/>
        </w:rPr>
        <w:pict>
          <v:shape id="_x0000_s1471" type="#_x0000_t109" style="position:absolute;left:0;text-align:left;margin-left:235.9pt;margin-top:.95pt;width:16.35pt;height:15.75pt;z-index:252109824"/>
        </w:pict>
      </w:r>
      <w:r>
        <w:rPr>
          <w:rFonts w:ascii="Trebuchet MS" w:hAnsi="Trebuchet MS"/>
          <w:b/>
          <w:noProof/>
          <w:sz w:val="24"/>
          <w:szCs w:val="24"/>
        </w:rPr>
        <w:pict>
          <v:shape id="_x0000_s1473" type="#_x0000_t109" style="position:absolute;left:0;text-align:left;margin-left:268.6pt;margin-top:.95pt;width:16.35pt;height:15.75pt;z-index:252111872"/>
        </w:pict>
      </w:r>
      <w:r>
        <w:rPr>
          <w:rFonts w:ascii="Trebuchet MS" w:hAnsi="Trebuchet MS"/>
          <w:b/>
          <w:noProof/>
          <w:sz w:val="24"/>
          <w:szCs w:val="24"/>
        </w:rPr>
        <w:pict>
          <v:shape id="_x0000_s1472" type="#_x0000_t109" style="position:absolute;left:0;text-align:left;margin-left:252.25pt;margin-top:.95pt;width:16.35pt;height:15.75pt;z-index:252110848"/>
        </w:pict>
      </w:r>
      <w:r>
        <w:rPr>
          <w:rFonts w:ascii="Trebuchet MS" w:hAnsi="Trebuchet MS"/>
          <w:b/>
          <w:noProof/>
          <w:sz w:val="24"/>
          <w:szCs w:val="24"/>
        </w:rPr>
        <w:pict>
          <v:shape id="_x0000_s1474" type="#_x0000_t109" style="position:absolute;left:0;text-align:left;margin-left:284.95pt;margin-top:.95pt;width:16.35pt;height:15.75pt;z-index:252112896"/>
        </w:pict>
      </w:r>
      <w:r>
        <w:rPr>
          <w:rFonts w:ascii="Trebuchet MS" w:hAnsi="Trebuchet MS"/>
          <w:b/>
          <w:noProof/>
          <w:sz w:val="24"/>
          <w:szCs w:val="24"/>
        </w:rPr>
        <w:pict>
          <v:shape id="_x0000_s1475" type="#_x0000_t109" style="position:absolute;left:0;text-align:left;margin-left:301.3pt;margin-top:.95pt;width:16.35pt;height:15.75pt;z-index:252113920"/>
        </w:pict>
      </w:r>
      <w:r>
        <w:rPr>
          <w:rFonts w:ascii="Trebuchet MS" w:hAnsi="Trebuchet MS"/>
          <w:b/>
          <w:noProof/>
          <w:sz w:val="24"/>
          <w:szCs w:val="24"/>
        </w:rPr>
        <w:pict>
          <v:shape id="_x0000_s1476" type="#_x0000_t109" style="position:absolute;left:0;text-align:left;margin-left:317.65pt;margin-top:.95pt;width:16.35pt;height:15.75pt;z-index:252114944"/>
        </w:pict>
      </w:r>
      <w:r>
        <w:rPr>
          <w:rFonts w:ascii="Trebuchet MS" w:hAnsi="Trebuchet MS"/>
          <w:b/>
          <w:noProof/>
          <w:sz w:val="24"/>
          <w:szCs w:val="24"/>
        </w:rPr>
        <w:pict>
          <v:shape id="_x0000_s1477" type="#_x0000_t109" style="position:absolute;left:0;text-align:left;margin-left:334pt;margin-top:.95pt;width:16.35pt;height:15.75pt;z-index:252115968"/>
        </w:pict>
      </w:r>
      <w:r>
        <w:rPr>
          <w:rFonts w:ascii="Trebuchet MS" w:hAnsi="Trebuchet MS"/>
          <w:b/>
          <w:noProof/>
          <w:sz w:val="24"/>
          <w:szCs w:val="24"/>
        </w:rPr>
        <w:pict>
          <v:shape id="_x0000_s1478" type="#_x0000_t109" style="position:absolute;left:0;text-align:left;margin-left:350.35pt;margin-top:.95pt;width:16.35pt;height:15.75pt;z-index:252116992"/>
        </w:pict>
      </w:r>
      <w:r w:rsidR="00D47735" w:rsidRPr="00D47735">
        <w:rPr>
          <w:rFonts w:ascii="Trebuchet MS" w:hAnsi="Trebuchet MS"/>
          <w:b/>
          <w:sz w:val="24"/>
          <w:szCs w:val="24"/>
        </w:rPr>
        <w:tab/>
      </w:r>
      <w:r w:rsidR="00FB2E9D">
        <w:rPr>
          <w:rFonts w:ascii="Trebuchet MS" w:hAnsi="Trebuchet MS"/>
          <w:b/>
          <w:sz w:val="24"/>
          <w:szCs w:val="24"/>
        </w:rPr>
        <w:t xml:space="preserve">b) </w:t>
      </w:r>
      <w:r w:rsidR="00D47735" w:rsidRPr="00D47735">
        <w:rPr>
          <w:rFonts w:ascii="Trebuchet MS" w:hAnsi="Trebuchet MS"/>
          <w:b/>
          <w:sz w:val="24"/>
          <w:szCs w:val="24"/>
        </w:rPr>
        <w:t>Email</w:t>
      </w:r>
      <w:r w:rsidR="002A53D7">
        <w:rPr>
          <w:rFonts w:ascii="Trebuchet MS" w:hAnsi="Trebuchet MS"/>
          <w:b/>
          <w:sz w:val="24"/>
          <w:szCs w:val="24"/>
        </w:rPr>
        <w:t>:</w:t>
      </w:r>
    </w:p>
    <w:p w:rsidR="00D47735" w:rsidRPr="00D47735" w:rsidRDefault="00A42A3F" w:rsidP="00D47735">
      <w:pPr>
        <w:spacing w:before="240" w:line="240" w:lineRule="auto"/>
        <w:ind w:left="720" w:hanging="720"/>
        <w:contextualSpacing/>
        <w:rPr>
          <w:rFonts w:ascii="Trebuchet MS" w:hAnsi="Trebuchet MS"/>
          <w:b/>
          <w:sz w:val="24"/>
          <w:szCs w:val="24"/>
        </w:rPr>
      </w:pPr>
      <w:r>
        <w:rPr>
          <w:rFonts w:ascii="Trebuchet MS" w:hAnsi="Trebuchet MS"/>
          <w:b/>
          <w:noProof/>
          <w:sz w:val="24"/>
          <w:szCs w:val="24"/>
        </w:rPr>
        <w:pict>
          <v:shape id="_x0000_s1555" type="#_x0000_t109" style="position:absolute;left:0;text-align:left;margin-left:334pt;margin-top:2.75pt;width:16.35pt;height:15.75pt;z-index:252195840"/>
        </w:pict>
      </w:r>
      <w:r>
        <w:rPr>
          <w:rFonts w:ascii="Trebuchet MS" w:hAnsi="Trebuchet MS"/>
          <w:b/>
          <w:noProof/>
          <w:sz w:val="24"/>
          <w:szCs w:val="24"/>
        </w:rPr>
        <w:pict>
          <v:shape id="_x0000_s1554" type="#_x0000_t109" style="position:absolute;left:0;text-align:left;margin-left:317.65pt;margin-top:2.75pt;width:16.35pt;height:15.75pt;z-index:252194816"/>
        </w:pict>
      </w:r>
      <w:r>
        <w:rPr>
          <w:rFonts w:ascii="Trebuchet MS" w:hAnsi="Trebuchet MS"/>
          <w:b/>
          <w:noProof/>
          <w:sz w:val="24"/>
          <w:szCs w:val="24"/>
        </w:rPr>
        <w:pict>
          <v:shape id="_x0000_s1553" type="#_x0000_t109" style="position:absolute;left:0;text-align:left;margin-left:301.3pt;margin-top:2.75pt;width:16.35pt;height:15.75pt;z-index:252193792"/>
        </w:pict>
      </w:r>
      <w:r>
        <w:rPr>
          <w:rFonts w:ascii="Trebuchet MS" w:hAnsi="Trebuchet MS"/>
          <w:b/>
          <w:noProof/>
          <w:sz w:val="24"/>
          <w:szCs w:val="24"/>
        </w:rPr>
        <w:pict>
          <v:shape id="_x0000_s1552" type="#_x0000_t109" style="position:absolute;left:0;text-align:left;margin-left:284.95pt;margin-top:2.75pt;width:16.35pt;height:15.75pt;z-index:252192768"/>
        </w:pict>
      </w:r>
      <w:r>
        <w:rPr>
          <w:rFonts w:ascii="Trebuchet MS" w:hAnsi="Trebuchet MS"/>
          <w:b/>
          <w:noProof/>
          <w:sz w:val="24"/>
          <w:szCs w:val="24"/>
        </w:rPr>
        <w:pict>
          <v:shape id="_x0000_s1551" type="#_x0000_t109" style="position:absolute;left:0;text-align:left;margin-left:268.6pt;margin-top:2.75pt;width:16.35pt;height:15.75pt;z-index:252191744"/>
        </w:pict>
      </w:r>
      <w:r>
        <w:rPr>
          <w:rFonts w:ascii="Trebuchet MS" w:hAnsi="Trebuchet MS"/>
          <w:b/>
          <w:noProof/>
          <w:sz w:val="24"/>
          <w:szCs w:val="24"/>
        </w:rPr>
        <w:pict>
          <v:shape id="_x0000_s1550" type="#_x0000_t109" style="position:absolute;left:0;text-align:left;margin-left:252.25pt;margin-top:2.75pt;width:16.35pt;height:15.75pt;z-index:252190720"/>
        </w:pict>
      </w:r>
      <w:r>
        <w:rPr>
          <w:rFonts w:ascii="Trebuchet MS" w:hAnsi="Trebuchet MS"/>
          <w:b/>
          <w:noProof/>
          <w:sz w:val="24"/>
          <w:szCs w:val="24"/>
        </w:rPr>
        <w:pict>
          <v:shape id="_x0000_s1549" type="#_x0000_t109" style="position:absolute;left:0;text-align:left;margin-left:235.9pt;margin-top:2.75pt;width:16.35pt;height:15.75pt;z-index:252189696"/>
        </w:pict>
      </w:r>
      <w:r>
        <w:rPr>
          <w:rFonts w:ascii="Trebuchet MS" w:hAnsi="Trebuchet MS"/>
          <w:b/>
          <w:noProof/>
          <w:sz w:val="24"/>
          <w:szCs w:val="24"/>
        </w:rPr>
        <w:pict>
          <v:shape id="_x0000_s1548" type="#_x0000_t109" style="position:absolute;left:0;text-align:left;margin-left:219.55pt;margin-top:2.75pt;width:16.35pt;height:15.75pt;z-index:252188672"/>
        </w:pict>
      </w:r>
      <w:r>
        <w:rPr>
          <w:rFonts w:ascii="Trebuchet MS" w:hAnsi="Trebuchet MS"/>
          <w:b/>
          <w:noProof/>
          <w:sz w:val="24"/>
          <w:szCs w:val="24"/>
        </w:rPr>
        <w:pict>
          <v:shape id="_x0000_s1547" type="#_x0000_t109" style="position:absolute;left:0;text-align:left;margin-left:203.2pt;margin-top:2.75pt;width:16.35pt;height:15.75pt;z-index:252187648"/>
        </w:pict>
      </w:r>
      <w:r>
        <w:rPr>
          <w:rFonts w:ascii="Trebuchet MS" w:hAnsi="Trebuchet MS"/>
          <w:b/>
          <w:noProof/>
          <w:sz w:val="24"/>
          <w:szCs w:val="24"/>
        </w:rPr>
        <w:pict>
          <v:shape id="_x0000_s1557" type="#_x0000_t109" style="position:absolute;left:0;text-align:left;margin-left:366.7pt;margin-top:2.75pt;width:16.35pt;height:15.75pt;z-index:252197888"/>
        </w:pict>
      </w:r>
      <w:r>
        <w:rPr>
          <w:rFonts w:ascii="Trebuchet MS" w:hAnsi="Trebuchet MS"/>
          <w:b/>
          <w:noProof/>
          <w:sz w:val="24"/>
          <w:szCs w:val="24"/>
        </w:rPr>
        <w:pict>
          <v:shape id="_x0000_s1556" type="#_x0000_t109" style="position:absolute;left:0;text-align:left;margin-left:350.35pt;margin-top:2.75pt;width:16.35pt;height:15.75pt;z-index:252196864"/>
        </w:pict>
      </w:r>
      <w:r>
        <w:rPr>
          <w:rFonts w:ascii="Trebuchet MS" w:hAnsi="Trebuchet MS"/>
          <w:b/>
          <w:noProof/>
          <w:sz w:val="24"/>
          <w:szCs w:val="24"/>
        </w:rPr>
        <w:pict>
          <v:shape id="_x0000_s1485" type="#_x0000_t109" style="position:absolute;left:0;text-align:left;margin-left:464.8pt;margin-top:2.75pt;width:16.35pt;height:15.75pt;z-index:252124160"/>
        </w:pict>
      </w:r>
      <w:r>
        <w:rPr>
          <w:rFonts w:ascii="Trebuchet MS" w:hAnsi="Trebuchet MS"/>
          <w:b/>
          <w:noProof/>
          <w:sz w:val="24"/>
          <w:szCs w:val="24"/>
        </w:rPr>
        <w:pict>
          <v:shape id="_x0000_s1483" type="#_x0000_t109" style="position:absolute;left:0;text-align:left;margin-left:448.45pt;margin-top:2.75pt;width:16.35pt;height:15.75pt;z-index:252122112"/>
        </w:pict>
      </w:r>
      <w:r>
        <w:rPr>
          <w:rFonts w:ascii="Trebuchet MS" w:hAnsi="Trebuchet MS"/>
          <w:b/>
          <w:noProof/>
          <w:sz w:val="24"/>
          <w:szCs w:val="24"/>
        </w:rPr>
        <w:pict>
          <v:shape id="_x0000_s1482" type="#_x0000_t109" style="position:absolute;left:0;text-align:left;margin-left:432.1pt;margin-top:2.75pt;width:16.35pt;height:15.75pt;z-index:252121088"/>
        </w:pict>
      </w:r>
      <w:r>
        <w:rPr>
          <w:rFonts w:ascii="Trebuchet MS" w:hAnsi="Trebuchet MS"/>
          <w:b/>
          <w:noProof/>
          <w:sz w:val="24"/>
          <w:szCs w:val="24"/>
        </w:rPr>
        <w:pict>
          <v:shape id="_x0000_s1481" type="#_x0000_t109" style="position:absolute;left:0;text-align:left;margin-left:415.75pt;margin-top:2.75pt;width:16.35pt;height:15.75pt;z-index:252120064"/>
        </w:pict>
      </w:r>
      <w:r>
        <w:rPr>
          <w:rFonts w:ascii="Trebuchet MS" w:hAnsi="Trebuchet MS"/>
          <w:b/>
          <w:noProof/>
          <w:sz w:val="24"/>
          <w:szCs w:val="24"/>
        </w:rPr>
        <w:pict>
          <v:shape id="_x0000_s1480" type="#_x0000_t109" style="position:absolute;left:0;text-align:left;margin-left:399.4pt;margin-top:2.75pt;width:16.35pt;height:15.75pt;z-index:252119040"/>
        </w:pict>
      </w:r>
      <w:r>
        <w:rPr>
          <w:rFonts w:ascii="Trebuchet MS" w:hAnsi="Trebuchet MS"/>
          <w:b/>
          <w:noProof/>
          <w:sz w:val="24"/>
          <w:szCs w:val="24"/>
        </w:rPr>
        <w:pict>
          <v:shape id="_x0000_s1479" type="#_x0000_t109" style="position:absolute;left:0;text-align:left;margin-left:383.05pt;margin-top:2.75pt;width:16.35pt;height:15.75pt;z-index:252118016"/>
        </w:pict>
      </w:r>
      <w:r w:rsidR="00D47735" w:rsidRPr="00D47735">
        <w:rPr>
          <w:rFonts w:ascii="Trebuchet MS" w:hAnsi="Trebuchet MS"/>
          <w:b/>
          <w:sz w:val="24"/>
          <w:szCs w:val="24"/>
        </w:rPr>
        <w:tab/>
      </w:r>
      <w:r w:rsidR="00FB2E9D">
        <w:rPr>
          <w:rFonts w:ascii="Trebuchet MS" w:hAnsi="Trebuchet MS"/>
          <w:b/>
          <w:sz w:val="24"/>
          <w:szCs w:val="24"/>
        </w:rPr>
        <w:t xml:space="preserve">c) </w:t>
      </w:r>
      <w:r w:rsidR="00D47735" w:rsidRPr="00D47735">
        <w:rPr>
          <w:rFonts w:ascii="Trebuchet MS" w:hAnsi="Trebuchet MS"/>
          <w:b/>
          <w:sz w:val="24"/>
          <w:szCs w:val="24"/>
        </w:rPr>
        <w:t>Website</w:t>
      </w:r>
      <w:r w:rsidR="002A53D7">
        <w:rPr>
          <w:rFonts w:ascii="Trebuchet MS" w:hAnsi="Trebuchet MS"/>
          <w:b/>
          <w:sz w:val="24"/>
          <w:szCs w:val="24"/>
        </w:rPr>
        <w:t>:</w:t>
      </w:r>
    </w:p>
    <w:p w:rsidR="00D47735" w:rsidRPr="00D47735" w:rsidRDefault="00D47735" w:rsidP="00D47735">
      <w:pPr>
        <w:spacing w:before="240" w:line="240" w:lineRule="auto"/>
        <w:ind w:left="720" w:hanging="720"/>
        <w:contextualSpacing/>
        <w:rPr>
          <w:rFonts w:ascii="Trebuchet MS" w:hAnsi="Trebuchet MS"/>
          <w:b/>
          <w:sz w:val="24"/>
          <w:szCs w:val="24"/>
        </w:rPr>
      </w:pPr>
    </w:p>
    <w:p w:rsidR="00D47735" w:rsidRPr="00D47735" w:rsidRDefault="00D47735" w:rsidP="00D47735">
      <w:pPr>
        <w:spacing w:before="240" w:line="240" w:lineRule="auto"/>
        <w:contextualSpacing/>
        <w:rPr>
          <w:rFonts w:ascii="Trebuchet MS" w:hAnsi="Trebuchet MS"/>
          <w:b/>
          <w:sz w:val="24"/>
          <w:szCs w:val="24"/>
        </w:rPr>
      </w:pPr>
    </w:p>
    <w:p w:rsidR="00D47735" w:rsidRPr="00D47735" w:rsidRDefault="00A42A3F" w:rsidP="00D47735">
      <w:pPr>
        <w:spacing w:before="240" w:line="240" w:lineRule="auto"/>
        <w:ind w:left="720" w:hanging="720"/>
        <w:contextualSpacing/>
        <w:rPr>
          <w:rFonts w:ascii="Trebuchet MS" w:hAnsi="Trebuchet MS"/>
          <w:b/>
          <w:sz w:val="24"/>
          <w:szCs w:val="24"/>
        </w:rPr>
      </w:pPr>
      <w:r>
        <w:rPr>
          <w:rFonts w:ascii="Trebuchet MS" w:hAnsi="Trebuchet MS"/>
          <w:b/>
          <w:noProof/>
          <w:sz w:val="24"/>
          <w:szCs w:val="24"/>
        </w:rPr>
        <w:pict>
          <v:shape id="_x0000_s1495" type="#_x0000_t109" style="position:absolute;left:0;text-align:left;margin-left:350.35pt;margin-top:.4pt;width:16.35pt;height:15.75pt;z-index:252134400"/>
        </w:pict>
      </w:r>
      <w:r>
        <w:rPr>
          <w:rFonts w:ascii="Trebuchet MS" w:hAnsi="Trebuchet MS"/>
          <w:b/>
          <w:noProof/>
          <w:sz w:val="24"/>
          <w:szCs w:val="24"/>
        </w:rPr>
        <w:pict>
          <v:shape id="_x0000_s1494" type="#_x0000_t109" style="position:absolute;left:0;text-align:left;margin-left:334pt;margin-top:.4pt;width:16.35pt;height:15.75pt;z-index:252133376"/>
        </w:pict>
      </w:r>
      <w:r>
        <w:rPr>
          <w:rFonts w:ascii="Trebuchet MS" w:hAnsi="Trebuchet MS"/>
          <w:b/>
          <w:noProof/>
          <w:sz w:val="24"/>
          <w:szCs w:val="24"/>
        </w:rPr>
        <w:pict>
          <v:shape id="_x0000_s1493" type="#_x0000_t109" style="position:absolute;left:0;text-align:left;margin-left:317.65pt;margin-top:.4pt;width:16.35pt;height:15.75pt;z-index:252132352"/>
        </w:pict>
      </w:r>
      <w:r>
        <w:rPr>
          <w:rFonts w:ascii="Trebuchet MS" w:hAnsi="Trebuchet MS"/>
          <w:b/>
          <w:noProof/>
          <w:sz w:val="24"/>
          <w:szCs w:val="24"/>
        </w:rPr>
        <w:pict>
          <v:shape id="_x0000_s1492" type="#_x0000_t109" style="position:absolute;left:0;text-align:left;margin-left:301.3pt;margin-top:.4pt;width:16.35pt;height:15.75pt;z-index:252131328"/>
        </w:pict>
      </w:r>
      <w:r>
        <w:rPr>
          <w:rFonts w:ascii="Trebuchet MS" w:hAnsi="Trebuchet MS"/>
          <w:b/>
          <w:noProof/>
          <w:sz w:val="24"/>
          <w:szCs w:val="24"/>
        </w:rPr>
        <w:pict>
          <v:shape id="_x0000_s1491" type="#_x0000_t109" style="position:absolute;left:0;text-align:left;margin-left:284.95pt;margin-top:.4pt;width:16.35pt;height:15.75pt;z-index:252130304"/>
        </w:pict>
      </w:r>
      <w:r>
        <w:rPr>
          <w:rFonts w:ascii="Trebuchet MS" w:hAnsi="Trebuchet MS"/>
          <w:b/>
          <w:noProof/>
          <w:sz w:val="24"/>
          <w:szCs w:val="24"/>
        </w:rPr>
        <w:pict>
          <v:shape id="_x0000_s1490" type="#_x0000_t109" style="position:absolute;left:0;text-align:left;margin-left:268.6pt;margin-top:.4pt;width:16.35pt;height:15.75pt;z-index:252129280"/>
        </w:pict>
      </w:r>
      <w:r>
        <w:rPr>
          <w:rFonts w:ascii="Trebuchet MS" w:hAnsi="Trebuchet MS"/>
          <w:b/>
          <w:noProof/>
          <w:sz w:val="24"/>
          <w:szCs w:val="24"/>
        </w:rPr>
        <w:pict>
          <v:shape id="_x0000_s1489" type="#_x0000_t109" style="position:absolute;left:0;text-align:left;margin-left:252.25pt;margin-top:.4pt;width:16.35pt;height:15.75pt;z-index:252128256"/>
        </w:pict>
      </w:r>
      <w:r>
        <w:rPr>
          <w:rFonts w:ascii="Trebuchet MS" w:hAnsi="Trebuchet MS"/>
          <w:b/>
          <w:noProof/>
          <w:sz w:val="24"/>
          <w:szCs w:val="24"/>
        </w:rPr>
        <w:pict>
          <v:shape id="_x0000_s1488" type="#_x0000_t109" style="position:absolute;left:0;text-align:left;margin-left:235.9pt;margin-top:.4pt;width:16.35pt;height:15.75pt;z-index:252127232"/>
        </w:pict>
      </w:r>
      <w:r>
        <w:rPr>
          <w:rFonts w:ascii="Trebuchet MS" w:hAnsi="Trebuchet MS"/>
          <w:b/>
          <w:noProof/>
          <w:sz w:val="24"/>
          <w:szCs w:val="24"/>
        </w:rPr>
        <w:pict>
          <v:shape id="_x0000_s1487" type="#_x0000_t109" style="position:absolute;left:0;text-align:left;margin-left:219.55pt;margin-top:.4pt;width:16.35pt;height:15.75pt;z-index:252126208"/>
        </w:pict>
      </w:r>
      <w:r>
        <w:rPr>
          <w:rFonts w:ascii="Trebuchet MS" w:hAnsi="Trebuchet MS"/>
          <w:b/>
          <w:noProof/>
          <w:sz w:val="24"/>
          <w:szCs w:val="24"/>
        </w:rPr>
        <w:pict>
          <v:shape id="_x0000_s1486" type="#_x0000_t109" style="position:absolute;left:0;text-align:left;margin-left:203.2pt;margin-top:.4pt;width:16.35pt;height:15.75pt;z-index:252125184"/>
        </w:pict>
      </w:r>
      <w:r w:rsidR="00D47735" w:rsidRPr="00D47735">
        <w:rPr>
          <w:rFonts w:ascii="Trebuchet MS" w:hAnsi="Trebuchet MS"/>
          <w:b/>
          <w:sz w:val="24"/>
          <w:szCs w:val="24"/>
        </w:rPr>
        <w:t>3.</w:t>
      </w:r>
      <w:r w:rsidR="00D47735" w:rsidRPr="00D47735">
        <w:rPr>
          <w:rFonts w:ascii="Trebuchet MS" w:hAnsi="Trebuchet MS"/>
          <w:b/>
          <w:sz w:val="24"/>
          <w:szCs w:val="24"/>
        </w:rPr>
        <w:tab/>
        <w:t>Telephone/ Mobile no.:</w:t>
      </w:r>
    </w:p>
    <w:p w:rsidR="00D47735" w:rsidRPr="00D47735" w:rsidRDefault="00A42A3F" w:rsidP="00D47735">
      <w:pPr>
        <w:spacing w:before="240" w:line="240" w:lineRule="auto"/>
        <w:ind w:left="720" w:hanging="720"/>
        <w:contextualSpacing/>
        <w:rPr>
          <w:rFonts w:ascii="Trebuchet MS" w:hAnsi="Trebuchet MS"/>
          <w:b/>
          <w:sz w:val="24"/>
          <w:szCs w:val="24"/>
        </w:rPr>
      </w:pPr>
      <w:r>
        <w:rPr>
          <w:rFonts w:ascii="Trebuchet MS" w:hAnsi="Trebuchet MS"/>
          <w:b/>
          <w:noProof/>
          <w:sz w:val="24"/>
          <w:szCs w:val="24"/>
        </w:rPr>
        <w:pict>
          <v:shape id="_x0000_s1508" type="#_x0000_t109" style="position:absolute;left:0;text-align:left;margin-left:383.05pt;margin-top:10.75pt;width:16.35pt;height:15.75pt;z-index:252147712"/>
        </w:pict>
      </w:r>
      <w:r>
        <w:rPr>
          <w:rFonts w:ascii="Trebuchet MS" w:hAnsi="Trebuchet MS"/>
          <w:b/>
          <w:noProof/>
          <w:sz w:val="24"/>
          <w:szCs w:val="24"/>
        </w:rPr>
        <w:pict>
          <v:shape id="_x0000_s1507" type="#_x0000_t109" style="position:absolute;left:0;text-align:left;margin-left:366.7pt;margin-top:10.75pt;width:16.35pt;height:15.75pt;z-index:252146688"/>
        </w:pict>
      </w:r>
      <w:r>
        <w:rPr>
          <w:rFonts w:ascii="Trebuchet MS" w:hAnsi="Trebuchet MS"/>
          <w:b/>
          <w:noProof/>
          <w:sz w:val="24"/>
          <w:szCs w:val="24"/>
        </w:rPr>
        <w:pict>
          <v:shape id="_x0000_s1506" type="#_x0000_t109" style="position:absolute;left:0;text-align:left;margin-left:350.35pt;margin-top:10.75pt;width:16.35pt;height:15.75pt;z-index:252145664"/>
        </w:pict>
      </w:r>
      <w:r>
        <w:rPr>
          <w:rFonts w:ascii="Trebuchet MS" w:hAnsi="Trebuchet MS"/>
          <w:b/>
          <w:noProof/>
          <w:sz w:val="24"/>
          <w:szCs w:val="24"/>
        </w:rPr>
        <w:pict>
          <v:shape id="_x0000_s1505" type="#_x0000_t109" style="position:absolute;left:0;text-align:left;margin-left:334pt;margin-top:10.75pt;width:16.35pt;height:15.75pt;z-index:252144640"/>
        </w:pict>
      </w:r>
      <w:r>
        <w:rPr>
          <w:rFonts w:ascii="Trebuchet MS" w:hAnsi="Trebuchet MS"/>
          <w:b/>
          <w:noProof/>
          <w:sz w:val="24"/>
          <w:szCs w:val="24"/>
        </w:rPr>
        <w:pict>
          <v:shape id="_x0000_s1504" type="#_x0000_t109" style="position:absolute;left:0;text-align:left;margin-left:317.65pt;margin-top:10.75pt;width:16.35pt;height:15.75pt;z-index:252143616"/>
        </w:pict>
      </w:r>
      <w:r>
        <w:rPr>
          <w:rFonts w:ascii="Trebuchet MS" w:hAnsi="Trebuchet MS"/>
          <w:b/>
          <w:noProof/>
          <w:sz w:val="24"/>
          <w:szCs w:val="24"/>
        </w:rPr>
        <w:pict>
          <v:shape id="_x0000_s1503" type="#_x0000_t109" style="position:absolute;left:0;text-align:left;margin-left:301.3pt;margin-top:10.75pt;width:16.35pt;height:15.75pt;z-index:252142592"/>
        </w:pict>
      </w:r>
      <w:r>
        <w:rPr>
          <w:rFonts w:ascii="Trebuchet MS" w:hAnsi="Trebuchet MS"/>
          <w:b/>
          <w:noProof/>
          <w:sz w:val="24"/>
          <w:szCs w:val="24"/>
        </w:rPr>
        <w:pict>
          <v:shape id="_x0000_s1502" type="#_x0000_t109" style="position:absolute;left:0;text-align:left;margin-left:284.95pt;margin-top:10.75pt;width:16.35pt;height:15.75pt;z-index:252141568"/>
        </w:pict>
      </w:r>
      <w:r>
        <w:rPr>
          <w:rFonts w:ascii="Trebuchet MS" w:hAnsi="Trebuchet MS"/>
          <w:b/>
          <w:noProof/>
          <w:sz w:val="24"/>
          <w:szCs w:val="24"/>
        </w:rPr>
        <w:pict>
          <v:shape id="_x0000_s1501" type="#_x0000_t109" style="position:absolute;left:0;text-align:left;margin-left:268.6pt;margin-top:10.75pt;width:16.35pt;height:15.75pt;z-index:252140544"/>
        </w:pict>
      </w:r>
      <w:r>
        <w:rPr>
          <w:rFonts w:ascii="Trebuchet MS" w:hAnsi="Trebuchet MS"/>
          <w:b/>
          <w:noProof/>
          <w:sz w:val="24"/>
          <w:szCs w:val="24"/>
        </w:rPr>
        <w:pict>
          <v:shape id="_x0000_s1500" type="#_x0000_t109" style="position:absolute;left:0;text-align:left;margin-left:252.25pt;margin-top:10.75pt;width:16.35pt;height:15.75pt;z-index:252139520"/>
        </w:pict>
      </w:r>
      <w:r>
        <w:rPr>
          <w:rFonts w:ascii="Trebuchet MS" w:hAnsi="Trebuchet MS"/>
          <w:b/>
          <w:noProof/>
          <w:sz w:val="24"/>
          <w:szCs w:val="24"/>
        </w:rPr>
        <w:pict>
          <v:shape id="_x0000_s1499" type="#_x0000_t109" style="position:absolute;left:0;text-align:left;margin-left:235.9pt;margin-top:10.75pt;width:16.35pt;height:15.75pt;z-index:252138496"/>
        </w:pict>
      </w:r>
      <w:r>
        <w:rPr>
          <w:rFonts w:ascii="Trebuchet MS" w:hAnsi="Trebuchet MS"/>
          <w:b/>
          <w:noProof/>
          <w:sz w:val="24"/>
          <w:szCs w:val="24"/>
        </w:rPr>
        <w:pict>
          <v:shape id="_x0000_s1498" type="#_x0000_t109" style="position:absolute;left:0;text-align:left;margin-left:219.55pt;margin-top:10.75pt;width:16.35pt;height:15.75pt;z-index:252137472"/>
        </w:pict>
      </w:r>
      <w:r>
        <w:rPr>
          <w:rFonts w:ascii="Trebuchet MS" w:hAnsi="Trebuchet MS"/>
          <w:b/>
          <w:noProof/>
          <w:sz w:val="24"/>
          <w:szCs w:val="24"/>
        </w:rPr>
        <w:pict>
          <v:shape id="_x0000_s1497" type="#_x0000_t109" style="position:absolute;left:0;text-align:left;margin-left:203.2pt;margin-top:10.75pt;width:16.35pt;height:15.75pt;z-index:252136448"/>
        </w:pict>
      </w:r>
      <w:r>
        <w:rPr>
          <w:rFonts w:ascii="Trebuchet MS" w:hAnsi="Trebuchet MS"/>
          <w:b/>
          <w:noProof/>
          <w:sz w:val="24"/>
          <w:szCs w:val="24"/>
        </w:rPr>
        <w:pict>
          <v:shape id="_x0000_s1529" type="#_x0000_t109" style="position:absolute;left:0;text-align:left;margin-left:448.45pt;margin-top:25.8pt;width:16.35pt;height:15.75pt;z-index:252169216"/>
        </w:pict>
      </w:r>
      <w:r>
        <w:rPr>
          <w:rFonts w:ascii="Trebuchet MS" w:hAnsi="Trebuchet MS"/>
          <w:b/>
          <w:noProof/>
          <w:sz w:val="24"/>
          <w:szCs w:val="24"/>
        </w:rPr>
        <w:pict>
          <v:shape id="_x0000_s1528" type="#_x0000_t109" style="position:absolute;left:0;text-align:left;margin-left:432.1pt;margin-top:25.8pt;width:16.35pt;height:15.75pt;z-index:252168192"/>
        </w:pict>
      </w:r>
      <w:r>
        <w:rPr>
          <w:rFonts w:ascii="Trebuchet MS" w:hAnsi="Trebuchet MS"/>
          <w:b/>
          <w:noProof/>
          <w:sz w:val="24"/>
          <w:szCs w:val="24"/>
        </w:rPr>
        <w:pict>
          <v:shape id="_x0000_s1527" type="#_x0000_t109" style="position:absolute;left:0;text-align:left;margin-left:415.75pt;margin-top:25.8pt;width:16.35pt;height:15.75pt;z-index:252167168"/>
        </w:pict>
      </w:r>
      <w:r>
        <w:rPr>
          <w:rFonts w:ascii="Trebuchet MS" w:hAnsi="Trebuchet MS"/>
          <w:b/>
          <w:noProof/>
          <w:sz w:val="24"/>
          <w:szCs w:val="24"/>
        </w:rPr>
        <w:pict>
          <v:shape id="_x0000_s1526" type="#_x0000_t109" style="position:absolute;left:0;text-align:left;margin-left:399.4pt;margin-top:25.8pt;width:16.35pt;height:15.75pt;z-index:252166144"/>
        </w:pict>
      </w:r>
      <w:r>
        <w:rPr>
          <w:rFonts w:ascii="Trebuchet MS" w:hAnsi="Trebuchet MS"/>
          <w:b/>
          <w:noProof/>
          <w:sz w:val="24"/>
          <w:szCs w:val="24"/>
        </w:rPr>
        <w:pict>
          <v:shape id="_x0000_s1525" type="#_x0000_t109" style="position:absolute;left:0;text-align:left;margin-left:383.05pt;margin-top:25.8pt;width:16.35pt;height:15.75pt;z-index:252165120"/>
        </w:pict>
      </w:r>
      <w:r>
        <w:rPr>
          <w:rFonts w:ascii="Trebuchet MS" w:hAnsi="Trebuchet MS"/>
          <w:b/>
          <w:noProof/>
          <w:sz w:val="24"/>
          <w:szCs w:val="24"/>
        </w:rPr>
        <w:pict>
          <v:shape id="_x0000_s1524" type="#_x0000_t109" style="position:absolute;left:0;text-align:left;margin-left:366.7pt;margin-top:25.8pt;width:16.35pt;height:15.75pt;z-index:252164096"/>
        </w:pict>
      </w:r>
      <w:r>
        <w:rPr>
          <w:rFonts w:ascii="Trebuchet MS" w:hAnsi="Trebuchet MS"/>
          <w:b/>
          <w:noProof/>
          <w:sz w:val="24"/>
          <w:szCs w:val="24"/>
        </w:rPr>
        <w:pict>
          <v:shape id="_x0000_s1523" type="#_x0000_t109" style="position:absolute;left:0;text-align:left;margin-left:350.35pt;margin-top:25.8pt;width:16.35pt;height:15.75pt;z-index:252163072"/>
        </w:pict>
      </w:r>
      <w:r>
        <w:rPr>
          <w:rFonts w:ascii="Trebuchet MS" w:hAnsi="Trebuchet MS"/>
          <w:b/>
          <w:noProof/>
          <w:sz w:val="24"/>
          <w:szCs w:val="24"/>
        </w:rPr>
        <w:pict>
          <v:shape id="_x0000_s1522" type="#_x0000_t109" style="position:absolute;left:0;text-align:left;margin-left:334pt;margin-top:25.8pt;width:16.35pt;height:15.75pt;z-index:252162048"/>
        </w:pict>
      </w:r>
      <w:r>
        <w:rPr>
          <w:rFonts w:ascii="Trebuchet MS" w:hAnsi="Trebuchet MS"/>
          <w:b/>
          <w:noProof/>
          <w:sz w:val="24"/>
          <w:szCs w:val="24"/>
        </w:rPr>
        <w:pict>
          <v:shape id="_x0000_s1521" type="#_x0000_t109" style="position:absolute;left:0;text-align:left;margin-left:317.65pt;margin-top:25.8pt;width:16.35pt;height:15.75pt;z-index:252161024"/>
        </w:pict>
      </w:r>
      <w:r>
        <w:rPr>
          <w:rFonts w:ascii="Trebuchet MS" w:hAnsi="Trebuchet MS"/>
          <w:b/>
          <w:noProof/>
          <w:sz w:val="24"/>
          <w:szCs w:val="24"/>
        </w:rPr>
        <w:pict>
          <v:shape id="_x0000_s1520" type="#_x0000_t109" style="position:absolute;left:0;text-align:left;margin-left:301.3pt;margin-top:25.8pt;width:16.35pt;height:15.75pt;z-index:252160000"/>
        </w:pict>
      </w:r>
      <w:r>
        <w:rPr>
          <w:rFonts w:ascii="Trebuchet MS" w:hAnsi="Trebuchet MS"/>
          <w:b/>
          <w:noProof/>
          <w:sz w:val="24"/>
          <w:szCs w:val="24"/>
        </w:rPr>
        <w:pict>
          <v:shape id="_x0000_s1518" type="#_x0000_t109" style="position:absolute;left:0;text-align:left;margin-left:268.6pt;margin-top:25.8pt;width:16.35pt;height:15.75pt;z-index:252157952"/>
        </w:pict>
      </w:r>
      <w:r>
        <w:rPr>
          <w:rFonts w:ascii="Trebuchet MS" w:hAnsi="Trebuchet MS"/>
          <w:b/>
          <w:noProof/>
          <w:sz w:val="24"/>
          <w:szCs w:val="24"/>
        </w:rPr>
        <w:pict>
          <v:shape id="_x0000_s1519" type="#_x0000_t109" style="position:absolute;left:0;text-align:left;margin-left:284.95pt;margin-top:25.8pt;width:16.35pt;height:15.75pt;z-index:252158976"/>
        </w:pict>
      </w:r>
      <w:r>
        <w:rPr>
          <w:rFonts w:ascii="Trebuchet MS" w:hAnsi="Trebuchet MS"/>
          <w:b/>
          <w:noProof/>
          <w:sz w:val="24"/>
          <w:szCs w:val="24"/>
        </w:rPr>
        <w:pict>
          <v:shape id="_x0000_s1517" type="#_x0000_t109" style="position:absolute;left:0;text-align:left;margin-left:252.25pt;margin-top:25.8pt;width:16.35pt;height:15.75pt;z-index:252156928"/>
        </w:pict>
      </w:r>
      <w:r>
        <w:rPr>
          <w:rFonts w:ascii="Trebuchet MS" w:hAnsi="Trebuchet MS"/>
          <w:b/>
          <w:noProof/>
          <w:sz w:val="24"/>
          <w:szCs w:val="24"/>
        </w:rPr>
        <w:pict>
          <v:shape id="_x0000_s1516" type="#_x0000_t109" style="position:absolute;left:0;text-align:left;margin-left:235.9pt;margin-top:25.8pt;width:16.35pt;height:15.75pt;z-index:252155904"/>
        </w:pict>
      </w:r>
      <w:r>
        <w:rPr>
          <w:rFonts w:ascii="Trebuchet MS" w:hAnsi="Trebuchet MS"/>
          <w:b/>
          <w:noProof/>
          <w:sz w:val="24"/>
          <w:szCs w:val="24"/>
        </w:rPr>
        <w:pict>
          <v:shape id="_x0000_s1515" type="#_x0000_t109" style="position:absolute;left:0;text-align:left;margin-left:219.55pt;margin-top:25.8pt;width:16.35pt;height:15.75pt;z-index:252154880"/>
        </w:pict>
      </w:r>
      <w:r>
        <w:rPr>
          <w:rFonts w:ascii="Trebuchet MS" w:hAnsi="Trebuchet MS"/>
          <w:b/>
          <w:noProof/>
          <w:sz w:val="24"/>
          <w:szCs w:val="24"/>
        </w:rPr>
        <w:pict>
          <v:shape id="_x0000_s1513" type="#_x0000_t109" style="position:absolute;left:0;text-align:left;margin-left:464.8pt;margin-top:10.75pt;width:16.35pt;height:15.75pt;z-index:252152832"/>
        </w:pict>
      </w:r>
      <w:r>
        <w:rPr>
          <w:rFonts w:ascii="Trebuchet MS" w:hAnsi="Trebuchet MS"/>
          <w:b/>
          <w:noProof/>
          <w:sz w:val="24"/>
          <w:szCs w:val="24"/>
        </w:rPr>
        <w:pict>
          <v:shape id="_x0000_s1512" type="#_x0000_t109" style="position:absolute;left:0;text-align:left;margin-left:448.45pt;margin-top:10.75pt;width:16.35pt;height:15.75pt;z-index:252151808"/>
        </w:pict>
      </w:r>
      <w:r>
        <w:rPr>
          <w:rFonts w:ascii="Trebuchet MS" w:hAnsi="Trebuchet MS"/>
          <w:b/>
          <w:noProof/>
          <w:sz w:val="24"/>
          <w:szCs w:val="24"/>
        </w:rPr>
        <w:pict>
          <v:shape id="_x0000_s1530" type="#_x0000_t109" style="position:absolute;left:0;text-align:left;margin-left:464.8pt;margin-top:25.8pt;width:16.35pt;height:15.75pt;z-index:252170240"/>
        </w:pict>
      </w:r>
      <w:r>
        <w:rPr>
          <w:rFonts w:ascii="Trebuchet MS" w:hAnsi="Trebuchet MS"/>
          <w:b/>
          <w:noProof/>
          <w:sz w:val="24"/>
          <w:szCs w:val="24"/>
        </w:rPr>
        <w:pict>
          <v:shape id="_x0000_s1511" type="#_x0000_t109" style="position:absolute;left:0;text-align:left;margin-left:432.1pt;margin-top:10.75pt;width:16.35pt;height:15.75pt;z-index:252150784"/>
        </w:pict>
      </w:r>
      <w:r>
        <w:rPr>
          <w:rFonts w:ascii="Trebuchet MS" w:hAnsi="Trebuchet MS"/>
          <w:b/>
          <w:noProof/>
          <w:sz w:val="24"/>
          <w:szCs w:val="24"/>
        </w:rPr>
        <w:pict>
          <v:shape id="_x0000_s1510" type="#_x0000_t109" style="position:absolute;left:0;text-align:left;margin-left:415.75pt;margin-top:10.75pt;width:16.35pt;height:15.75pt;z-index:252149760"/>
        </w:pict>
      </w:r>
      <w:r>
        <w:rPr>
          <w:rFonts w:ascii="Trebuchet MS" w:hAnsi="Trebuchet MS"/>
          <w:b/>
          <w:noProof/>
          <w:sz w:val="24"/>
          <w:szCs w:val="24"/>
        </w:rPr>
        <w:pict>
          <v:shape id="_x0000_s1509" type="#_x0000_t109" style="position:absolute;left:0;text-align:left;margin-left:399.4pt;margin-top:10.75pt;width:16.35pt;height:15.75pt;z-index:252148736"/>
        </w:pict>
      </w:r>
    </w:p>
    <w:p w:rsidR="00D47735" w:rsidRPr="00D47735" w:rsidRDefault="00A42A3F" w:rsidP="00D47735">
      <w:pPr>
        <w:spacing w:before="240" w:line="240" w:lineRule="auto"/>
        <w:ind w:left="720" w:hanging="720"/>
        <w:contextualSpacing/>
        <w:rPr>
          <w:rFonts w:ascii="Trebuchet MS" w:hAnsi="Trebuchet MS"/>
          <w:b/>
          <w:sz w:val="24"/>
          <w:szCs w:val="24"/>
        </w:rPr>
      </w:pPr>
      <w:r>
        <w:rPr>
          <w:rFonts w:ascii="Trebuchet MS" w:hAnsi="Trebuchet MS"/>
          <w:b/>
          <w:noProof/>
          <w:sz w:val="24"/>
          <w:szCs w:val="24"/>
        </w:rPr>
        <w:pict>
          <v:shape id="_x0000_s1514" type="#_x0000_t109" style="position:absolute;left:0;text-align:left;margin-left:203.2pt;margin-top:11.85pt;width:16.35pt;height:15.75pt;z-index:252153856"/>
        </w:pict>
      </w:r>
      <w:r w:rsidR="00D47735" w:rsidRPr="00D47735">
        <w:rPr>
          <w:rFonts w:ascii="Trebuchet MS" w:hAnsi="Trebuchet MS"/>
          <w:b/>
          <w:sz w:val="24"/>
          <w:szCs w:val="24"/>
        </w:rPr>
        <w:t>4.</w:t>
      </w:r>
      <w:r w:rsidR="00D47735" w:rsidRPr="00D47735">
        <w:rPr>
          <w:rFonts w:ascii="Trebuchet MS" w:hAnsi="Trebuchet MS"/>
          <w:b/>
          <w:sz w:val="24"/>
          <w:szCs w:val="24"/>
        </w:rPr>
        <w:tab/>
        <w:t>Father’s/Husband’s name</w:t>
      </w:r>
      <w:r w:rsidR="00D47735" w:rsidRPr="00D47735">
        <w:rPr>
          <w:rFonts w:ascii="Trebuchet MS" w:hAnsi="Trebuchet MS"/>
          <w:b/>
          <w:sz w:val="24"/>
          <w:szCs w:val="24"/>
        </w:rPr>
        <w:tab/>
        <w:t>:</w:t>
      </w:r>
    </w:p>
    <w:p w:rsidR="00D47735" w:rsidRPr="00D47735" w:rsidRDefault="00D47735" w:rsidP="00D47735">
      <w:pPr>
        <w:spacing w:before="240" w:line="240" w:lineRule="auto"/>
        <w:ind w:left="720" w:hanging="720"/>
        <w:contextualSpacing/>
        <w:rPr>
          <w:rFonts w:ascii="Trebuchet MS" w:hAnsi="Trebuchet MS"/>
          <w:b/>
          <w:sz w:val="32"/>
          <w:szCs w:val="24"/>
        </w:rPr>
      </w:pPr>
    </w:p>
    <w:p w:rsidR="002A53D7" w:rsidRDefault="00A42A3F" w:rsidP="00D47735">
      <w:pPr>
        <w:spacing w:before="240" w:line="240" w:lineRule="auto"/>
        <w:ind w:left="720" w:hanging="720"/>
        <w:contextualSpacing/>
        <w:rPr>
          <w:rFonts w:ascii="Trebuchet MS" w:hAnsi="Trebuchet MS"/>
          <w:b/>
          <w:sz w:val="24"/>
          <w:szCs w:val="24"/>
        </w:rPr>
      </w:pPr>
      <w:r>
        <w:rPr>
          <w:rFonts w:ascii="Trebuchet MS" w:hAnsi="Trebuchet MS"/>
          <w:b/>
          <w:noProof/>
          <w:sz w:val="24"/>
          <w:szCs w:val="24"/>
        </w:rPr>
        <w:pict>
          <v:shape id="_x0000_s1626" type="#_x0000_t109" style="position:absolute;left:0;text-align:left;margin-left:464.8pt;margin-top:-4.9pt;width:16.35pt;height:15.75pt;z-index:252267520"/>
        </w:pict>
      </w:r>
      <w:r>
        <w:rPr>
          <w:rFonts w:ascii="Trebuchet MS" w:hAnsi="Trebuchet MS"/>
          <w:b/>
          <w:noProof/>
          <w:sz w:val="24"/>
          <w:szCs w:val="24"/>
        </w:rPr>
        <w:pict>
          <v:shape id="_x0000_s1625" type="#_x0000_t109" style="position:absolute;left:0;text-align:left;margin-left:448.45pt;margin-top:-4.9pt;width:16.35pt;height:15.75pt;z-index:252266496"/>
        </w:pict>
      </w:r>
      <w:r>
        <w:rPr>
          <w:rFonts w:ascii="Trebuchet MS" w:hAnsi="Trebuchet MS"/>
          <w:b/>
          <w:noProof/>
          <w:sz w:val="24"/>
          <w:szCs w:val="24"/>
        </w:rPr>
        <w:pict>
          <v:shape id="_x0000_s1624" type="#_x0000_t109" style="position:absolute;left:0;text-align:left;margin-left:432.1pt;margin-top:-4.9pt;width:16.35pt;height:15.75pt;z-index:252265472"/>
        </w:pict>
      </w:r>
      <w:r>
        <w:rPr>
          <w:rFonts w:ascii="Trebuchet MS" w:hAnsi="Trebuchet MS"/>
          <w:b/>
          <w:noProof/>
          <w:sz w:val="24"/>
          <w:szCs w:val="24"/>
        </w:rPr>
        <w:pict>
          <v:shape id="_x0000_s1623" type="#_x0000_t109" style="position:absolute;left:0;text-align:left;margin-left:415.75pt;margin-top:-4.9pt;width:16.35pt;height:15.75pt;z-index:252264448"/>
        </w:pict>
      </w:r>
      <w:r>
        <w:rPr>
          <w:rFonts w:ascii="Trebuchet MS" w:hAnsi="Trebuchet MS"/>
          <w:b/>
          <w:noProof/>
          <w:sz w:val="24"/>
          <w:szCs w:val="24"/>
        </w:rPr>
        <w:pict>
          <v:shape id="_x0000_s1622" type="#_x0000_t109" style="position:absolute;left:0;text-align:left;margin-left:399.4pt;margin-top:-4.9pt;width:16.35pt;height:15.75pt;z-index:252263424"/>
        </w:pict>
      </w:r>
      <w:r>
        <w:rPr>
          <w:rFonts w:ascii="Trebuchet MS" w:hAnsi="Trebuchet MS"/>
          <w:b/>
          <w:noProof/>
          <w:sz w:val="24"/>
          <w:szCs w:val="24"/>
        </w:rPr>
        <w:pict>
          <v:shape id="_x0000_s1621" type="#_x0000_t109" style="position:absolute;left:0;text-align:left;margin-left:383.05pt;margin-top:-4.9pt;width:16.35pt;height:15.75pt;z-index:252262400"/>
        </w:pict>
      </w:r>
      <w:r>
        <w:rPr>
          <w:rFonts w:ascii="Trebuchet MS" w:hAnsi="Trebuchet MS"/>
          <w:b/>
          <w:noProof/>
          <w:sz w:val="24"/>
          <w:szCs w:val="24"/>
        </w:rPr>
        <w:pict>
          <v:shape id="_x0000_s1620" type="#_x0000_t109" style="position:absolute;left:0;text-align:left;margin-left:366.7pt;margin-top:-4.9pt;width:16.35pt;height:15.75pt;z-index:252261376"/>
        </w:pict>
      </w:r>
      <w:r>
        <w:rPr>
          <w:rFonts w:ascii="Trebuchet MS" w:hAnsi="Trebuchet MS"/>
          <w:b/>
          <w:noProof/>
          <w:sz w:val="24"/>
          <w:szCs w:val="24"/>
        </w:rPr>
        <w:pict>
          <v:shape id="_x0000_s1619" type="#_x0000_t109" style="position:absolute;left:0;text-align:left;margin-left:350.35pt;margin-top:-4.9pt;width:16.35pt;height:15.75pt;z-index:252260352"/>
        </w:pict>
      </w:r>
      <w:r>
        <w:rPr>
          <w:rFonts w:ascii="Trebuchet MS" w:hAnsi="Trebuchet MS"/>
          <w:b/>
          <w:noProof/>
          <w:sz w:val="24"/>
          <w:szCs w:val="24"/>
        </w:rPr>
        <w:pict>
          <v:shape id="_x0000_s1618" type="#_x0000_t109" style="position:absolute;left:0;text-align:left;margin-left:334pt;margin-top:-4.9pt;width:16.35pt;height:15.75pt;z-index:252259328"/>
        </w:pict>
      </w:r>
      <w:r>
        <w:rPr>
          <w:rFonts w:ascii="Trebuchet MS" w:hAnsi="Trebuchet MS"/>
          <w:b/>
          <w:noProof/>
          <w:sz w:val="24"/>
          <w:szCs w:val="24"/>
        </w:rPr>
        <w:pict>
          <v:shape id="_x0000_s1617" type="#_x0000_t109" style="position:absolute;left:0;text-align:left;margin-left:317.65pt;margin-top:-4.9pt;width:16.35pt;height:15.75pt;z-index:252258304"/>
        </w:pict>
      </w:r>
      <w:r>
        <w:rPr>
          <w:rFonts w:ascii="Trebuchet MS" w:hAnsi="Trebuchet MS"/>
          <w:b/>
          <w:noProof/>
          <w:sz w:val="24"/>
          <w:szCs w:val="24"/>
        </w:rPr>
        <w:pict>
          <v:shape id="_x0000_s1616" type="#_x0000_t109" style="position:absolute;left:0;text-align:left;margin-left:301.3pt;margin-top:-4.9pt;width:16.35pt;height:15.75pt;z-index:252257280"/>
        </w:pict>
      </w:r>
      <w:r>
        <w:rPr>
          <w:rFonts w:ascii="Trebuchet MS" w:hAnsi="Trebuchet MS"/>
          <w:b/>
          <w:noProof/>
          <w:sz w:val="24"/>
          <w:szCs w:val="24"/>
        </w:rPr>
        <w:pict>
          <v:shape id="_x0000_s1615" type="#_x0000_t109" style="position:absolute;left:0;text-align:left;margin-left:284.95pt;margin-top:-4.9pt;width:16.35pt;height:15.75pt;z-index:252256256"/>
        </w:pict>
      </w:r>
      <w:r>
        <w:rPr>
          <w:rFonts w:ascii="Trebuchet MS" w:hAnsi="Trebuchet MS"/>
          <w:b/>
          <w:noProof/>
          <w:sz w:val="24"/>
          <w:szCs w:val="24"/>
        </w:rPr>
        <w:pict>
          <v:shape id="_x0000_s1614" type="#_x0000_t109" style="position:absolute;left:0;text-align:left;margin-left:268.6pt;margin-top:-4.9pt;width:16.35pt;height:15.75pt;z-index:252255232"/>
        </w:pict>
      </w:r>
      <w:r>
        <w:rPr>
          <w:rFonts w:ascii="Trebuchet MS" w:hAnsi="Trebuchet MS"/>
          <w:b/>
          <w:noProof/>
          <w:sz w:val="24"/>
          <w:szCs w:val="24"/>
        </w:rPr>
        <w:pict>
          <v:shape id="_x0000_s1613" type="#_x0000_t109" style="position:absolute;left:0;text-align:left;margin-left:252.25pt;margin-top:-4.9pt;width:16.35pt;height:15.75pt;z-index:252254208"/>
        </w:pict>
      </w:r>
      <w:r>
        <w:rPr>
          <w:rFonts w:ascii="Trebuchet MS" w:hAnsi="Trebuchet MS"/>
          <w:b/>
          <w:noProof/>
          <w:sz w:val="24"/>
          <w:szCs w:val="24"/>
        </w:rPr>
        <w:pict>
          <v:shape id="_x0000_s1612" type="#_x0000_t109" style="position:absolute;left:0;text-align:left;margin-left:235.9pt;margin-top:-4.9pt;width:16.35pt;height:15.75pt;z-index:252253184"/>
        </w:pict>
      </w:r>
      <w:r>
        <w:rPr>
          <w:rFonts w:ascii="Trebuchet MS" w:hAnsi="Trebuchet MS"/>
          <w:b/>
          <w:noProof/>
          <w:sz w:val="24"/>
          <w:szCs w:val="24"/>
        </w:rPr>
        <w:pict>
          <v:shape id="_x0000_s1611" type="#_x0000_t109" style="position:absolute;left:0;text-align:left;margin-left:219.55pt;margin-top:-4.9pt;width:16.35pt;height:15.75pt;z-index:252252160"/>
        </w:pict>
      </w:r>
      <w:r>
        <w:rPr>
          <w:rFonts w:ascii="Trebuchet MS" w:hAnsi="Trebuchet MS"/>
          <w:b/>
          <w:noProof/>
          <w:sz w:val="24"/>
          <w:szCs w:val="24"/>
        </w:rPr>
        <w:pict>
          <v:shape id="_x0000_s1610" type="#_x0000_t109" style="position:absolute;left:0;text-align:left;margin-left:203.2pt;margin-top:-4.9pt;width:16.35pt;height:15.75pt;z-index:252251136"/>
        </w:pict>
      </w:r>
      <w:r>
        <w:rPr>
          <w:rFonts w:ascii="Trebuchet MS" w:hAnsi="Trebuchet MS"/>
          <w:b/>
          <w:noProof/>
          <w:sz w:val="24"/>
          <w:szCs w:val="24"/>
        </w:rPr>
        <w:pict>
          <v:shape id="_x0000_s1608" type="#_x0000_t109" style="position:absolute;left:0;text-align:left;margin-left:448.45pt;margin-top:-4.9pt;width:16.35pt;height:15.75pt;z-index:252249088"/>
        </w:pict>
      </w:r>
      <w:r>
        <w:rPr>
          <w:rFonts w:ascii="Trebuchet MS" w:hAnsi="Trebuchet MS"/>
          <w:b/>
          <w:noProof/>
          <w:sz w:val="24"/>
          <w:szCs w:val="24"/>
        </w:rPr>
        <w:pict>
          <v:shape id="_x0000_s1607" type="#_x0000_t109" style="position:absolute;left:0;text-align:left;margin-left:432.1pt;margin-top:-4.9pt;width:16.35pt;height:15.75pt;z-index:252248064"/>
        </w:pict>
      </w:r>
      <w:r>
        <w:rPr>
          <w:rFonts w:ascii="Trebuchet MS" w:hAnsi="Trebuchet MS"/>
          <w:b/>
          <w:noProof/>
          <w:sz w:val="24"/>
          <w:szCs w:val="24"/>
        </w:rPr>
        <w:pict>
          <v:shape id="_x0000_s1606" type="#_x0000_t109" style="position:absolute;left:0;text-align:left;margin-left:415.75pt;margin-top:-4.9pt;width:16.35pt;height:15.75pt;z-index:252247040"/>
        </w:pict>
      </w:r>
      <w:r>
        <w:rPr>
          <w:rFonts w:ascii="Trebuchet MS" w:hAnsi="Trebuchet MS"/>
          <w:b/>
          <w:noProof/>
          <w:sz w:val="24"/>
          <w:szCs w:val="24"/>
        </w:rPr>
        <w:pict>
          <v:shape id="_x0000_s1605" type="#_x0000_t109" style="position:absolute;left:0;text-align:left;margin-left:399.4pt;margin-top:-4.9pt;width:16.35pt;height:15.75pt;z-index:252246016"/>
        </w:pict>
      </w:r>
      <w:r>
        <w:rPr>
          <w:rFonts w:ascii="Trebuchet MS" w:hAnsi="Trebuchet MS"/>
          <w:b/>
          <w:noProof/>
          <w:sz w:val="24"/>
          <w:szCs w:val="24"/>
        </w:rPr>
        <w:pict>
          <v:shape id="_x0000_s1604" type="#_x0000_t109" style="position:absolute;left:0;text-align:left;margin-left:383.05pt;margin-top:-4.9pt;width:16.35pt;height:15.75pt;z-index:252244992"/>
        </w:pict>
      </w:r>
      <w:r>
        <w:rPr>
          <w:rFonts w:ascii="Trebuchet MS" w:hAnsi="Trebuchet MS"/>
          <w:b/>
          <w:noProof/>
          <w:sz w:val="24"/>
          <w:szCs w:val="24"/>
        </w:rPr>
        <w:pict>
          <v:shape id="_x0000_s1603" type="#_x0000_t109" style="position:absolute;left:0;text-align:left;margin-left:366.7pt;margin-top:-4.9pt;width:16.35pt;height:15.75pt;z-index:252243968"/>
        </w:pict>
      </w:r>
      <w:r>
        <w:rPr>
          <w:rFonts w:ascii="Trebuchet MS" w:hAnsi="Trebuchet MS"/>
          <w:b/>
          <w:noProof/>
          <w:sz w:val="24"/>
          <w:szCs w:val="24"/>
        </w:rPr>
        <w:pict>
          <v:shape id="_x0000_s1602" type="#_x0000_t109" style="position:absolute;left:0;text-align:left;margin-left:350.35pt;margin-top:-4.9pt;width:16.35pt;height:15.75pt;z-index:252242944"/>
        </w:pict>
      </w:r>
      <w:r>
        <w:rPr>
          <w:rFonts w:ascii="Trebuchet MS" w:hAnsi="Trebuchet MS"/>
          <w:b/>
          <w:noProof/>
          <w:sz w:val="24"/>
          <w:szCs w:val="24"/>
        </w:rPr>
        <w:pict>
          <v:shape id="_x0000_s1601" type="#_x0000_t109" style="position:absolute;left:0;text-align:left;margin-left:334pt;margin-top:-4.9pt;width:16.35pt;height:15.75pt;z-index:252241920"/>
        </w:pict>
      </w:r>
      <w:r>
        <w:rPr>
          <w:rFonts w:ascii="Trebuchet MS" w:hAnsi="Trebuchet MS"/>
          <w:b/>
          <w:noProof/>
          <w:sz w:val="24"/>
          <w:szCs w:val="24"/>
        </w:rPr>
        <w:pict>
          <v:shape id="_x0000_s1600" type="#_x0000_t109" style="position:absolute;left:0;text-align:left;margin-left:317.65pt;margin-top:-4.9pt;width:16.35pt;height:15.75pt;z-index:252240896"/>
        </w:pict>
      </w:r>
      <w:r>
        <w:rPr>
          <w:rFonts w:ascii="Trebuchet MS" w:hAnsi="Trebuchet MS"/>
          <w:b/>
          <w:noProof/>
          <w:sz w:val="24"/>
          <w:szCs w:val="24"/>
        </w:rPr>
        <w:pict>
          <v:shape id="_x0000_s1599" type="#_x0000_t109" style="position:absolute;left:0;text-align:left;margin-left:301.3pt;margin-top:-4.9pt;width:16.35pt;height:15.75pt;z-index:252239872"/>
        </w:pict>
      </w:r>
      <w:r>
        <w:rPr>
          <w:rFonts w:ascii="Trebuchet MS" w:hAnsi="Trebuchet MS"/>
          <w:b/>
          <w:noProof/>
          <w:sz w:val="24"/>
          <w:szCs w:val="24"/>
        </w:rPr>
        <w:pict>
          <v:shape id="_x0000_s1598" type="#_x0000_t109" style="position:absolute;left:0;text-align:left;margin-left:284.95pt;margin-top:-4.9pt;width:16.35pt;height:15.75pt;z-index:252238848"/>
        </w:pict>
      </w:r>
      <w:r>
        <w:rPr>
          <w:rFonts w:ascii="Trebuchet MS" w:hAnsi="Trebuchet MS"/>
          <w:b/>
          <w:noProof/>
          <w:sz w:val="24"/>
          <w:szCs w:val="24"/>
        </w:rPr>
        <w:pict>
          <v:shape id="_x0000_s1597" type="#_x0000_t109" style="position:absolute;left:0;text-align:left;margin-left:268.6pt;margin-top:-4.9pt;width:16.35pt;height:15.75pt;z-index:252237824"/>
        </w:pict>
      </w:r>
      <w:r>
        <w:rPr>
          <w:rFonts w:ascii="Trebuchet MS" w:hAnsi="Trebuchet MS"/>
          <w:b/>
          <w:noProof/>
          <w:sz w:val="24"/>
          <w:szCs w:val="24"/>
        </w:rPr>
        <w:pict>
          <v:shape id="_x0000_s1596" type="#_x0000_t109" style="position:absolute;left:0;text-align:left;margin-left:252.25pt;margin-top:-4.9pt;width:16.35pt;height:15.75pt;z-index:252236800"/>
        </w:pict>
      </w:r>
      <w:r>
        <w:rPr>
          <w:rFonts w:ascii="Trebuchet MS" w:hAnsi="Trebuchet MS"/>
          <w:b/>
          <w:noProof/>
          <w:sz w:val="24"/>
          <w:szCs w:val="24"/>
        </w:rPr>
        <w:pict>
          <v:shape id="_x0000_s1595" type="#_x0000_t109" style="position:absolute;left:0;text-align:left;margin-left:235.9pt;margin-top:-4.9pt;width:16.35pt;height:15.75pt;z-index:252235776"/>
        </w:pict>
      </w:r>
      <w:r>
        <w:rPr>
          <w:rFonts w:ascii="Trebuchet MS" w:hAnsi="Trebuchet MS"/>
          <w:b/>
          <w:noProof/>
          <w:sz w:val="24"/>
          <w:szCs w:val="24"/>
        </w:rPr>
        <w:pict>
          <v:shape id="_x0000_s1594" type="#_x0000_t109" style="position:absolute;left:0;text-align:left;margin-left:219.55pt;margin-top:-4.9pt;width:16.35pt;height:15.75pt;z-index:252234752"/>
        </w:pict>
      </w:r>
      <w:r>
        <w:rPr>
          <w:rFonts w:ascii="Trebuchet MS" w:hAnsi="Trebuchet MS"/>
          <w:b/>
          <w:noProof/>
          <w:sz w:val="24"/>
          <w:szCs w:val="24"/>
        </w:rPr>
        <w:pict>
          <v:shape id="_x0000_s1593" type="#_x0000_t109" style="position:absolute;left:0;text-align:left;margin-left:203.2pt;margin-top:-4.9pt;width:16.35pt;height:15.75pt;z-index:252233728"/>
        </w:pict>
      </w:r>
      <w:r>
        <w:rPr>
          <w:rFonts w:ascii="Trebuchet MS" w:hAnsi="Trebuchet MS"/>
          <w:b/>
          <w:noProof/>
          <w:sz w:val="24"/>
          <w:szCs w:val="24"/>
        </w:rPr>
        <w:pict>
          <v:shape id="_x0000_s1609" type="#_x0000_t109" style="position:absolute;left:0;text-align:left;margin-left:464.8pt;margin-top:-4.9pt;width:16.35pt;height:15.75pt;z-index:252250112"/>
        </w:pict>
      </w:r>
      <w:r w:rsidR="00D47735" w:rsidRPr="00D47735">
        <w:rPr>
          <w:rFonts w:ascii="Trebuchet MS" w:hAnsi="Trebuchet MS"/>
          <w:b/>
          <w:sz w:val="24"/>
          <w:szCs w:val="24"/>
        </w:rPr>
        <w:tab/>
      </w:r>
      <w:r w:rsidR="002A53D7">
        <w:rPr>
          <w:rFonts w:ascii="Trebuchet MS" w:hAnsi="Trebuchet MS"/>
          <w:b/>
          <w:sz w:val="24"/>
          <w:szCs w:val="24"/>
        </w:rPr>
        <w:tab/>
      </w:r>
      <w:r w:rsidR="002A53D7">
        <w:rPr>
          <w:rFonts w:ascii="Trebuchet MS" w:hAnsi="Trebuchet MS"/>
          <w:b/>
          <w:sz w:val="24"/>
          <w:szCs w:val="24"/>
        </w:rPr>
        <w:tab/>
      </w:r>
      <w:r w:rsidR="002A53D7">
        <w:rPr>
          <w:rFonts w:ascii="Trebuchet MS" w:hAnsi="Trebuchet MS"/>
          <w:b/>
          <w:sz w:val="24"/>
          <w:szCs w:val="24"/>
        </w:rPr>
        <w:tab/>
      </w:r>
      <w:r w:rsidR="002A53D7">
        <w:rPr>
          <w:rFonts w:ascii="Trebuchet MS" w:hAnsi="Trebuchet MS"/>
          <w:b/>
          <w:sz w:val="24"/>
          <w:szCs w:val="24"/>
        </w:rPr>
        <w:tab/>
      </w:r>
      <w:r w:rsidR="002A53D7">
        <w:rPr>
          <w:rFonts w:ascii="Trebuchet MS" w:hAnsi="Trebuchet MS"/>
          <w:b/>
          <w:sz w:val="24"/>
          <w:szCs w:val="24"/>
        </w:rPr>
        <w:tab/>
      </w:r>
    </w:p>
    <w:p w:rsidR="002A53D7" w:rsidRDefault="002A53D7" w:rsidP="00D47735">
      <w:pPr>
        <w:spacing w:before="240" w:line="240" w:lineRule="auto"/>
        <w:ind w:left="720" w:hanging="720"/>
        <w:contextualSpacing/>
        <w:rPr>
          <w:rFonts w:ascii="Trebuchet MS" w:hAnsi="Trebuchet MS"/>
          <w:b/>
          <w:sz w:val="24"/>
          <w:szCs w:val="24"/>
        </w:rPr>
      </w:pPr>
    </w:p>
    <w:p w:rsidR="00D47735" w:rsidRPr="00D47735" w:rsidRDefault="002A53D7" w:rsidP="00D47735">
      <w:pPr>
        <w:spacing w:before="240" w:line="240" w:lineRule="auto"/>
        <w:ind w:left="720" w:hanging="720"/>
        <w:contextualSpacing/>
        <w:rPr>
          <w:rFonts w:ascii="Trebuchet MS" w:hAnsi="Trebuchet MS"/>
          <w:b/>
          <w:sz w:val="24"/>
          <w:szCs w:val="24"/>
        </w:rPr>
      </w:pPr>
      <w:r>
        <w:rPr>
          <w:rFonts w:ascii="Trebuchet MS" w:hAnsi="Trebuchet MS"/>
          <w:b/>
          <w:sz w:val="24"/>
          <w:szCs w:val="24"/>
        </w:rPr>
        <w:t xml:space="preserve">5. </w:t>
      </w:r>
      <w:r>
        <w:rPr>
          <w:rFonts w:ascii="Trebuchet MS" w:hAnsi="Trebuchet MS"/>
          <w:b/>
          <w:sz w:val="24"/>
          <w:szCs w:val="24"/>
        </w:rPr>
        <w:tab/>
      </w:r>
      <w:r w:rsidR="00D47735" w:rsidRPr="00D47735">
        <w:rPr>
          <w:rFonts w:ascii="Trebuchet MS" w:hAnsi="Trebuchet MS"/>
          <w:b/>
          <w:sz w:val="24"/>
          <w:szCs w:val="24"/>
        </w:rPr>
        <w:t>Designation</w:t>
      </w:r>
      <w:r>
        <w:rPr>
          <w:rFonts w:ascii="Trebuchet MS" w:hAnsi="Trebuchet MS"/>
          <w:b/>
          <w:sz w:val="24"/>
          <w:szCs w:val="24"/>
        </w:rPr>
        <w:t>:</w:t>
      </w:r>
      <w:r w:rsidR="00D47735" w:rsidRPr="00D47735">
        <w:rPr>
          <w:rFonts w:ascii="Trebuchet MS" w:hAnsi="Trebuchet MS"/>
          <w:b/>
          <w:sz w:val="24"/>
          <w:szCs w:val="24"/>
        </w:rPr>
        <w:tab/>
      </w:r>
      <w:r>
        <w:rPr>
          <w:rFonts w:ascii="Trebuchet MS" w:hAnsi="Trebuchet MS"/>
          <w:b/>
          <w:sz w:val="24"/>
          <w:szCs w:val="24"/>
        </w:rPr>
        <w:tab/>
      </w:r>
      <w:r>
        <w:rPr>
          <w:rFonts w:ascii="Trebuchet MS" w:hAnsi="Trebuchet MS"/>
          <w:b/>
          <w:sz w:val="24"/>
          <w:szCs w:val="24"/>
        </w:rPr>
        <w:tab/>
      </w:r>
      <w:r w:rsidR="002A188D">
        <w:rPr>
          <w:rFonts w:ascii="Trebuchet MS" w:hAnsi="Trebuchet MS"/>
          <w:b/>
          <w:sz w:val="24"/>
          <w:szCs w:val="24"/>
        </w:rPr>
        <w:tab/>
      </w:r>
      <w:r w:rsidR="00D47735" w:rsidRPr="00D47735">
        <w:rPr>
          <w:rFonts w:ascii="Trebuchet MS" w:hAnsi="Trebuchet MS"/>
          <w:b/>
          <w:sz w:val="24"/>
          <w:szCs w:val="24"/>
        </w:rPr>
        <w:t>Proprietor/Partner/Promoter</w:t>
      </w:r>
      <w:r w:rsidR="00D47735">
        <w:rPr>
          <w:rFonts w:ascii="Trebuchet MS" w:hAnsi="Trebuchet MS"/>
          <w:b/>
          <w:sz w:val="24"/>
          <w:szCs w:val="24"/>
        </w:rPr>
        <w:t>/</w:t>
      </w:r>
    </w:p>
    <w:p w:rsidR="00D47735" w:rsidRPr="00D47735" w:rsidRDefault="00D47735" w:rsidP="00D47735">
      <w:pPr>
        <w:spacing w:before="240" w:line="240" w:lineRule="auto"/>
        <w:ind w:left="2880" w:firstLine="720"/>
        <w:contextualSpacing/>
        <w:rPr>
          <w:rFonts w:ascii="Trebuchet MS" w:hAnsi="Trebuchet MS"/>
          <w:b/>
          <w:sz w:val="24"/>
          <w:szCs w:val="24"/>
        </w:rPr>
      </w:pPr>
      <w:r>
        <w:rPr>
          <w:rFonts w:ascii="Trebuchet MS" w:hAnsi="Trebuchet MS"/>
          <w:b/>
          <w:sz w:val="24"/>
          <w:szCs w:val="24"/>
        </w:rPr>
        <w:tab/>
      </w:r>
      <w:r w:rsidRPr="00D47735">
        <w:rPr>
          <w:rFonts w:ascii="Trebuchet MS" w:hAnsi="Trebuchet MS"/>
          <w:b/>
          <w:sz w:val="24"/>
          <w:szCs w:val="24"/>
        </w:rPr>
        <w:t>Director/Professional Director</w:t>
      </w:r>
      <w:r w:rsidR="00FB2E9D">
        <w:rPr>
          <w:rFonts w:ascii="Trebuchet MS" w:hAnsi="Trebuchet MS"/>
          <w:b/>
          <w:sz w:val="24"/>
          <w:szCs w:val="24"/>
        </w:rPr>
        <w:t>/Manager</w:t>
      </w:r>
    </w:p>
    <w:p w:rsidR="00D47735" w:rsidRPr="00D47735" w:rsidRDefault="00D47735" w:rsidP="00D47735">
      <w:pPr>
        <w:spacing w:before="240" w:line="240" w:lineRule="auto"/>
        <w:contextualSpacing/>
        <w:rPr>
          <w:rFonts w:ascii="Trebuchet MS" w:hAnsi="Trebuchet MS"/>
          <w:b/>
          <w:sz w:val="24"/>
          <w:szCs w:val="24"/>
        </w:rPr>
      </w:pPr>
      <w:r w:rsidRPr="00D47735">
        <w:rPr>
          <w:rFonts w:ascii="Trebuchet MS" w:hAnsi="Trebuchet MS"/>
          <w:b/>
          <w:sz w:val="24"/>
          <w:szCs w:val="24"/>
        </w:rPr>
        <w:t xml:space="preserve">6.  </w:t>
      </w:r>
      <w:r w:rsidR="002A53D7">
        <w:rPr>
          <w:rFonts w:ascii="Trebuchet MS" w:hAnsi="Trebuchet MS"/>
          <w:b/>
          <w:sz w:val="24"/>
          <w:szCs w:val="24"/>
        </w:rPr>
        <w:t xml:space="preserve">     Role in the organization</w:t>
      </w:r>
      <w:r w:rsidRPr="00D47735">
        <w:rPr>
          <w:rFonts w:ascii="Trebuchet MS" w:hAnsi="Trebuchet MS"/>
          <w:b/>
          <w:sz w:val="24"/>
          <w:szCs w:val="24"/>
        </w:rPr>
        <w:t xml:space="preserve">: </w:t>
      </w:r>
    </w:p>
    <w:p w:rsidR="00D47735" w:rsidRPr="00D47735" w:rsidRDefault="00A42A3F" w:rsidP="00D47735">
      <w:pPr>
        <w:spacing w:before="240" w:line="240" w:lineRule="auto"/>
        <w:ind w:left="720" w:hanging="720"/>
        <w:contextualSpacing/>
        <w:rPr>
          <w:rFonts w:ascii="Trebuchet MS" w:hAnsi="Trebuchet MS"/>
          <w:b/>
          <w:sz w:val="24"/>
          <w:szCs w:val="24"/>
        </w:rPr>
      </w:pPr>
      <w:r>
        <w:rPr>
          <w:rFonts w:ascii="Trebuchet MS" w:hAnsi="Trebuchet MS"/>
          <w:b/>
          <w:noProof/>
          <w:sz w:val="24"/>
          <w:szCs w:val="24"/>
        </w:rPr>
        <w:pict>
          <v:shape id="_x0000_s1533" type="#_x0000_t109" style="position:absolute;left:0;text-align:left;margin-left:239.8pt;margin-top:10.15pt;width:16.35pt;height:15.75pt;z-index:252173312"/>
        </w:pict>
      </w:r>
      <w:r>
        <w:rPr>
          <w:rFonts w:ascii="Trebuchet MS" w:hAnsi="Trebuchet MS"/>
          <w:b/>
          <w:noProof/>
          <w:sz w:val="24"/>
          <w:szCs w:val="24"/>
        </w:rPr>
        <w:pict>
          <v:shape id="_x0000_s1532" type="#_x0000_t109" style="position:absolute;left:0;text-align:left;margin-left:219.55pt;margin-top:10.15pt;width:16.35pt;height:15.75pt;z-index:252172288"/>
        </w:pict>
      </w:r>
      <w:r>
        <w:rPr>
          <w:rFonts w:ascii="Trebuchet MS" w:hAnsi="Trebuchet MS"/>
          <w:b/>
          <w:noProof/>
          <w:sz w:val="24"/>
          <w:szCs w:val="24"/>
        </w:rPr>
        <w:pict>
          <v:shape id="_x0000_s1531" type="#_x0000_t109" style="position:absolute;left:0;text-align:left;margin-left:203.2pt;margin-top:10.15pt;width:16.35pt;height:15.75pt;z-index:252171264"/>
        </w:pict>
      </w:r>
      <w:r>
        <w:rPr>
          <w:rFonts w:ascii="Trebuchet MS" w:hAnsi="Trebuchet MS"/>
          <w:b/>
          <w:noProof/>
          <w:sz w:val="24"/>
          <w:szCs w:val="24"/>
        </w:rPr>
        <w:pict>
          <v:shape id="_x0000_s1538" type="#_x0000_t109" style="position:absolute;left:0;text-align:left;margin-left:325.45pt;margin-top:10.15pt;width:16.35pt;height:15.75pt;z-index:252178432"/>
        </w:pict>
      </w:r>
      <w:r>
        <w:rPr>
          <w:rFonts w:ascii="Trebuchet MS" w:hAnsi="Trebuchet MS"/>
          <w:b/>
          <w:noProof/>
          <w:sz w:val="24"/>
          <w:szCs w:val="24"/>
        </w:rPr>
        <w:pict>
          <v:shape id="_x0000_s1537" type="#_x0000_t109" style="position:absolute;left:0;text-align:left;margin-left:309.1pt;margin-top:10.15pt;width:16.35pt;height:15.75pt;z-index:252177408"/>
        </w:pict>
      </w:r>
      <w:r>
        <w:rPr>
          <w:rFonts w:ascii="Trebuchet MS" w:hAnsi="Trebuchet MS"/>
          <w:b/>
          <w:noProof/>
          <w:sz w:val="24"/>
          <w:szCs w:val="24"/>
        </w:rPr>
        <w:pict>
          <v:shape id="_x0000_s1536" type="#_x0000_t109" style="position:absolute;left:0;text-align:left;margin-left:292.75pt;margin-top:10.15pt;width:16.35pt;height:15.75pt;z-index:252176384"/>
        </w:pict>
      </w:r>
      <w:r>
        <w:rPr>
          <w:rFonts w:ascii="Trebuchet MS" w:hAnsi="Trebuchet MS"/>
          <w:b/>
          <w:noProof/>
          <w:sz w:val="24"/>
          <w:szCs w:val="24"/>
        </w:rPr>
        <w:pict>
          <v:shape id="_x0000_s1535" type="#_x0000_t109" style="position:absolute;left:0;text-align:left;margin-left:276.4pt;margin-top:10.15pt;width:16.35pt;height:15.75pt;z-index:252175360"/>
        </w:pict>
      </w:r>
      <w:r>
        <w:rPr>
          <w:rFonts w:ascii="Trebuchet MS" w:hAnsi="Trebuchet MS"/>
          <w:b/>
          <w:noProof/>
          <w:sz w:val="24"/>
          <w:szCs w:val="24"/>
        </w:rPr>
        <w:pict>
          <v:shape id="_x0000_s1534" type="#_x0000_t109" style="position:absolute;left:0;text-align:left;margin-left:256.15pt;margin-top:10.15pt;width:16.35pt;height:15.75pt;z-index:252174336"/>
        </w:pict>
      </w:r>
    </w:p>
    <w:p w:rsidR="00D47735" w:rsidRPr="00D47735" w:rsidRDefault="002A53D7" w:rsidP="00D47735">
      <w:pPr>
        <w:spacing w:before="240" w:line="240" w:lineRule="auto"/>
        <w:ind w:left="720" w:hanging="720"/>
        <w:contextualSpacing/>
        <w:rPr>
          <w:rFonts w:ascii="Trebuchet MS" w:hAnsi="Trebuchet MS"/>
          <w:b/>
          <w:sz w:val="24"/>
          <w:szCs w:val="24"/>
        </w:rPr>
      </w:pPr>
      <w:r>
        <w:rPr>
          <w:rFonts w:ascii="Trebuchet MS" w:hAnsi="Trebuchet MS"/>
          <w:b/>
          <w:sz w:val="24"/>
          <w:szCs w:val="24"/>
        </w:rPr>
        <w:t>7.</w:t>
      </w:r>
      <w:r>
        <w:rPr>
          <w:rFonts w:ascii="Trebuchet MS" w:hAnsi="Trebuchet MS"/>
          <w:b/>
          <w:sz w:val="24"/>
          <w:szCs w:val="24"/>
        </w:rPr>
        <w:tab/>
        <w:t>Date of birth</w:t>
      </w:r>
      <w:r w:rsidR="00D47735" w:rsidRPr="00D47735">
        <w:rPr>
          <w:rFonts w:ascii="Trebuchet MS" w:hAnsi="Trebuchet MS"/>
          <w:b/>
          <w:sz w:val="24"/>
          <w:szCs w:val="24"/>
        </w:rPr>
        <w:t xml:space="preserve">:  </w:t>
      </w:r>
      <w:r w:rsidR="00D47735" w:rsidRPr="00D47735">
        <w:rPr>
          <w:rFonts w:ascii="Trebuchet MS" w:hAnsi="Trebuchet MS"/>
          <w:b/>
          <w:sz w:val="24"/>
          <w:szCs w:val="24"/>
        </w:rPr>
        <w:tab/>
      </w:r>
    </w:p>
    <w:p w:rsidR="00D47735" w:rsidRPr="00D47735" w:rsidRDefault="00D47735" w:rsidP="00D47735">
      <w:pPr>
        <w:spacing w:before="240" w:line="240" w:lineRule="auto"/>
        <w:ind w:left="720" w:hanging="720"/>
        <w:contextualSpacing/>
        <w:rPr>
          <w:rFonts w:ascii="Trebuchet MS" w:hAnsi="Trebuchet MS"/>
          <w:b/>
          <w:sz w:val="24"/>
          <w:szCs w:val="24"/>
        </w:rPr>
      </w:pPr>
      <w:r w:rsidRPr="00D47735">
        <w:rPr>
          <w:rFonts w:ascii="Trebuchet MS" w:hAnsi="Trebuchet MS"/>
          <w:b/>
          <w:sz w:val="24"/>
          <w:szCs w:val="24"/>
        </w:rPr>
        <w:tab/>
        <w:t>(</w:t>
      </w:r>
      <w:r w:rsidRPr="00D47735">
        <w:rPr>
          <w:rFonts w:ascii="Trebuchet MS" w:hAnsi="Trebuchet MS"/>
          <w:b/>
          <w:color w:val="A6A6A6"/>
        </w:rPr>
        <w:t>DD-MM-YYYY</w:t>
      </w:r>
      <w:r w:rsidRPr="00D47735">
        <w:rPr>
          <w:rFonts w:ascii="Trebuchet MS" w:hAnsi="Trebuchet MS"/>
          <w:b/>
          <w:sz w:val="24"/>
          <w:szCs w:val="24"/>
        </w:rPr>
        <w:t>)</w:t>
      </w:r>
    </w:p>
    <w:p w:rsidR="00D47735" w:rsidRPr="00D47735" w:rsidRDefault="00D47735" w:rsidP="00D47735">
      <w:pPr>
        <w:spacing w:before="240" w:line="240" w:lineRule="auto"/>
        <w:ind w:left="720"/>
        <w:contextualSpacing/>
        <w:rPr>
          <w:rFonts w:ascii="Trebuchet MS" w:hAnsi="Trebuchet MS"/>
          <w:b/>
          <w:sz w:val="16"/>
          <w:szCs w:val="20"/>
        </w:rPr>
      </w:pPr>
    </w:p>
    <w:p w:rsidR="00D47735" w:rsidRPr="00D47735" w:rsidRDefault="00D47735" w:rsidP="00D47735">
      <w:pPr>
        <w:spacing w:before="240" w:line="240" w:lineRule="auto"/>
        <w:ind w:left="720" w:hanging="720"/>
        <w:contextualSpacing/>
        <w:rPr>
          <w:rFonts w:ascii="Trebuchet MS" w:hAnsi="Trebuchet MS"/>
          <w:b/>
          <w:sz w:val="24"/>
          <w:szCs w:val="24"/>
        </w:rPr>
      </w:pPr>
      <w:r w:rsidRPr="00D47735">
        <w:rPr>
          <w:rFonts w:ascii="Trebuchet MS" w:hAnsi="Trebuchet MS"/>
          <w:b/>
          <w:sz w:val="24"/>
          <w:szCs w:val="24"/>
        </w:rPr>
        <w:t>8.</w:t>
      </w:r>
      <w:r w:rsidRPr="00D47735">
        <w:rPr>
          <w:rFonts w:ascii="Trebuchet MS" w:hAnsi="Trebuchet MS"/>
          <w:b/>
          <w:sz w:val="24"/>
          <w:szCs w:val="24"/>
        </w:rPr>
        <w:tab/>
        <w:t>Academic Qualifications:</w:t>
      </w:r>
      <w:r w:rsidR="002A53D7">
        <w:rPr>
          <w:rFonts w:ascii="Trebuchet MS" w:hAnsi="Trebuchet MS"/>
          <w:b/>
          <w:sz w:val="24"/>
          <w:szCs w:val="24"/>
        </w:rPr>
        <w:t xml:space="preserve">        ______________________________________</w:t>
      </w:r>
    </w:p>
    <w:p w:rsidR="00D47735" w:rsidRPr="00D47735" w:rsidRDefault="00D47735" w:rsidP="00D47735">
      <w:pPr>
        <w:spacing w:before="240" w:line="240" w:lineRule="auto"/>
        <w:ind w:left="4320"/>
        <w:contextualSpacing/>
        <w:rPr>
          <w:rFonts w:ascii="Trebuchet MS" w:hAnsi="Trebuchet MS"/>
          <w:b/>
          <w:sz w:val="20"/>
          <w:szCs w:val="24"/>
        </w:rPr>
      </w:pPr>
    </w:p>
    <w:p w:rsidR="00D47735" w:rsidRPr="00D47735" w:rsidRDefault="00D47735" w:rsidP="00D47735">
      <w:pPr>
        <w:spacing w:before="240" w:line="240" w:lineRule="auto"/>
        <w:ind w:left="720" w:hanging="720"/>
        <w:contextualSpacing/>
        <w:rPr>
          <w:rFonts w:ascii="Trebuchet MS" w:hAnsi="Trebuchet MS"/>
          <w:b/>
          <w:sz w:val="24"/>
          <w:szCs w:val="24"/>
        </w:rPr>
      </w:pPr>
      <w:r w:rsidRPr="00D47735">
        <w:rPr>
          <w:rFonts w:ascii="Trebuchet MS" w:hAnsi="Trebuchet MS"/>
          <w:b/>
          <w:sz w:val="24"/>
          <w:szCs w:val="24"/>
        </w:rPr>
        <w:t>9.</w:t>
      </w:r>
      <w:r w:rsidRPr="00D47735">
        <w:rPr>
          <w:rFonts w:ascii="Trebuchet MS" w:hAnsi="Trebuchet MS"/>
          <w:b/>
          <w:sz w:val="24"/>
          <w:szCs w:val="24"/>
        </w:rPr>
        <w:tab/>
        <w:t>% shareholding in the concern:</w:t>
      </w:r>
      <w:r w:rsidR="002A53D7">
        <w:rPr>
          <w:rFonts w:ascii="Trebuchet MS" w:hAnsi="Trebuchet MS"/>
          <w:b/>
          <w:sz w:val="24"/>
          <w:szCs w:val="24"/>
        </w:rPr>
        <w:t xml:space="preserve">     ______________</w:t>
      </w:r>
    </w:p>
    <w:p w:rsidR="00D47735" w:rsidRPr="00D47735" w:rsidRDefault="00D47735" w:rsidP="00D47735">
      <w:pPr>
        <w:spacing w:before="240" w:line="240" w:lineRule="auto"/>
        <w:ind w:left="720" w:hanging="720"/>
        <w:contextualSpacing/>
        <w:rPr>
          <w:rFonts w:ascii="Trebuchet MS" w:hAnsi="Trebuchet MS"/>
          <w:b/>
          <w:sz w:val="24"/>
          <w:szCs w:val="24"/>
        </w:rPr>
      </w:pPr>
    </w:p>
    <w:p w:rsidR="00D47735" w:rsidRPr="00D47735" w:rsidRDefault="00D47735" w:rsidP="00D47735">
      <w:pPr>
        <w:spacing w:before="240" w:line="240" w:lineRule="auto"/>
        <w:ind w:left="720" w:hanging="720"/>
        <w:contextualSpacing/>
        <w:rPr>
          <w:rFonts w:ascii="Trebuchet MS" w:hAnsi="Trebuchet MS"/>
          <w:b/>
          <w:sz w:val="24"/>
          <w:szCs w:val="24"/>
        </w:rPr>
      </w:pPr>
    </w:p>
    <w:p w:rsidR="00D47735" w:rsidRPr="00D47735" w:rsidRDefault="00D47735" w:rsidP="00D47735">
      <w:pPr>
        <w:spacing w:before="240" w:line="240" w:lineRule="auto"/>
        <w:ind w:left="720" w:hanging="720"/>
        <w:contextualSpacing/>
        <w:rPr>
          <w:rFonts w:ascii="Trebuchet MS" w:hAnsi="Trebuchet MS"/>
          <w:b/>
          <w:sz w:val="24"/>
          <w:szCs w:val="24"/>
        </w:rPr>
      </w:pPr>
      <w:r w:rsidRPr="00D47735">
        <w:rPr>
          <w:rFonts w:ascii="Trebuchet MS" w:hAnsi="Trebuchet MS"/>
          <w:b/>
          <w:sz w:val="24"/>
          <w:szCs w:val="24"/>
        </w:rPr>
        <w:t xml:space="preserve">10. </w:t>
      </w:r>
      <w:r w:rsidRPr="00D47735">
        <w:rPr>
          <w:rFonts w:ascii="Trebuchet MS" w:hAnsi="Trebuchet MS"/>
          <w:b/>
          <w:sz w:val="24"/>
          <w:szCs w:val="24"/>
        </w:rPr>
        <w:tab/>
        <w:t>Work/Business</w:t>
      </w:r>
      <w:r w:rsidR="00FB2E9D">
        <w:rPr>
          <w:rFonts w:ascii="Trebuchet MS" w:hAnsi="Trebuchet MS"/>
          <w:b/>
          <w:sz w:val="24"/>
          <w:szCs w:val="24"/>
        </w:rPr>
        <w:t>/Professional</w:t>
      </w:r>
      <w:r w:rsidRPr="00D47735">
        <w:rPr>
          <w:rFonts w:ascii="Trebuchet MS" w:hAnsi="Trebuchet MS"/>
          <w:b/>
          <w:sz w:val="24"/>
          <w:szCs w:val="24"/>
        </w:rPr>
        <w:t xml:space="preserve"> Experience:</w:t>
      </w:r>
    </w:p>
    <w:p w:rsidR="00D47735" w:rsidRPr="00D47735" w:rsidRDefault="00D47735" w:rsidP="00D47735">
      <w:pPr>
        <w:spacing w:before="240" w:line="240" w:lineRule="auto"/>
        <w:ind w:left="720" w:hanging="720"/>
        <w:contextualSpacing/>
        <w:rPr>
          <w:rFonts w:ascii="Trebuchet MS" w:hAnsi="Trebuchet MS"/>
          <w:b/>
          <w:sz w:val="18"/>
          <w:szCs w:val="18"/>
        </w:rPr>
      </w:pPr>
    </w:p>
    <w:tbl>
      <w:tblPr>
        <w:tblW w:w="0" w:type="auto"/>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30"/>
        <w:gridCol w:w="2250"/>
        <w:gridCol w:w="2070"/>
        <w:gridCol w:w="1080"/>
        <w:gridCol w:w="1350"/>
        <w:gridCol w:w="1368"/>
      </w:tblGrid>
      <w:tr w:rsidR="00D47735" w:rsidRPr="00D47735" w:rsidTr="0008103D">
        <w:tc>
          <w:tcPr>
            <w:tcW w:w="630" w:type="dxa"/>
            <w:vMerge w:val="restart"/>
          </w:tcPr>
          <w:p w:rsidR="00D47735" w:rsidRPr="00D47735" w:rsidRDefault="00D47735" w:rsidP="0008103D">
            <w:pPr>
              <w:spacing w:after="0" w:line="240" w:lineRule="auto"/>
              <w:contextualSpacing/>
              <w:rPr>
                <w:rFonts w:ascii="Trebuchet MS" w:hAnsi="Trebuchet MS"/>
                <w:b/>
                <w:sz w:val="24"/>
                <w:szCs w:val="24"/>
              </w:rPr>
            </w:pPr>
            <w:r w:rsidRPr="00D47735">
              <w:rPr>
                <w:rFonts w:ascii="Trebuchet MS" w:hAnsi="Trebuchet MS"/>
                <w:b/>
                <w:sz w:val="24"/>
                <w:szCs w:val="24"/>
              </w:rPr>
              <w:t>Sr. No.</w:t>
            </w:r>
          </w:p>
        </w:tc>
        <w:tc>
          <w:tcPr>
            <w:tcW w:w="2250" w:type="dxa"/>
            <w:vMerge w:val="restart"/>
          </w:tcPr>
          <w:p w:rsidR="00D47735" w:rsidRPr="00D47735" w:rsidRDefault="00D47735" w:rsidP="00FB2E9D">
            <w:pPr>
              <w:spacing w:after="0" w:line="240" w:lineRule="auto"/>
              <w:ind w:right="-194"/>
              <w:contextualSpacing/>
              <w:rPr>
                <w:rFonts w:ascii="Trebuchet MS" w:hAnsi="Trebuchet MS"/>
                <w:b/>
                <w:sz w:val="24"/>
                <w:szCs w:val="24"/>
              </w:rPr>
            </w:pPr>
            <w:r w:rsidRPr="00D47735">
              <w:rPr>
                <w:rFonts w:ascii="Trebuchet MS" w:hAnsi="Trebuchet MS"/>
                <w:b/>
                <w:sz w:val="24"/>
                <w:szCs w:val="24"/>
              </w:rPr>
              <w:t>Name &amp;Address of the E</w:t>
            </w:r>
            <w:r w:rsidR="00FB2E9D">
              <w:rPr>
                <w:rFonts w:ascii="Trebuchet MS" w:hAnsi="Trebuchet MS"/>
                <w:b/>
                <w:sz w:val="24"/>
                <w:szCs w:val="24"/>
              </w:rPr>
              <w:t>nterprise</w:t>
            </w:r>
          </w:p>
        </w:tc>
        <w:tc>
          <w:tcPr>
            <w:tcW w:w="2070" w:type="dxa"/>
            <w:vMerge w:val="restart"/>
          </w:tcPr>
          <w:p w:rsidR="00D47735" w:rsidRPr="00D47735" w:rsidRDefault="00D47735" w:rsidP="007612D6">
            <w:pPr>
              <w:spacing w:after="0" w:line="240" w:lineRule="auto"/>
              <w:contextualSpacing/>
              <w:jc w:val="center"/>
              <w:rPr>
                <w:rFonts w:ascii="Trebuchet MS" w:hAnsi="Trebuchet MS"/>
                <w:b/>
                <w:sz w:val="24"/>
                <w:szCs w:val="24"/>
              </w:rPr>
            </w:pPr>
            <w:proofErr w:type="spellStart"/>
            <w:r w:rsidRPr="00D47735">
              <w:rPr>
                <w:rFonts w:ascii="Trebuchet MS" w:hAnsi="Trebuchet MS"/>
                <w:b/>
                <w:sz w:val="24"/>
                <w:szCs w:val="24"/>
              </w:rPr>
              <w:t>Designation</w:t>
            </w:r>
            <w:r w:rsidR="007612D6">
              <w:rPr>
                <w:rFonts w:ascii="Trebuchet MS" w:hAnsi="Trebuchet MS"/>
                <w:b/>
                <w:sz w:val="24"/>
                <w:szCs w:val="24"/>
              </w:rPr>
              <w:t>in</w:t>
            </w:r>
            <w:proofErr w:type="spellEnd"/>
            <w:r w:rsidR="00FB2E9D" w:rsidRPr="00D47735">
              <w:rPr>
                <w:rFonts w:ascii="Trebuchet MS" w:hAnsi="Trebuchet MS"/>
                <w:b/>
                <w:sz w:val="24"/>
                <w:szCs w:val="24"/>
              </w:rPr>
              <w:t xml:space="preserve"> the E</w:t>
            </w:r>
            <w:r w:rsidR="00FB2E9D">
              <w:rPr>
                <w:rFonts w:ascii="Trebuchet MS" w:hAnsi="Trebuchet MS"/>
                <w:b/>
                <w:sz w:val="24"/>
                <w:szCs w:val="24"/>
              </w:rPr>
              <w:t>nterprise</w:t>
            </w:r>
          </w:p>
        </w:tc>
        <w:tc>
          <w:tcPr>
            <w:tcW w:w="2430" w:type="dxa"/>
            <w:gridSpan w:val="2"/>
          </w:tcPr>
          <w:p w:rsidR="00D47735" w:rsidRPr="00D47735" w:rsidRDefault="00D47735" w:rsidP="00654DD9">
            <w:pPr>
              <w:spacing w:after="0" w:line="240" w:lineRule="auto"/>
              <w:contextualSpacing/>
              <w:jc w:val="center"/>
              <w:rPr>
                <w:rFonts w:ascii="Trebuchet MS" w:hAnsi="Trebuchet MS"/>
                <w:b/>
                <w:sz w:val="24"/>
                <w:szCs w:val="24"/>
              </w:rPr>
            </w:pPr>
            <w:r w:rsidRPr="00D47735">
              <w:rPr>
                <w:rFonts w:ascii="Trebuchet MS" w:hAnsi="Trebuchet MS"/>
                <w:b/>
                <w:sz w:val="24"/>
                <w:szCs w:val="24"/>
              </w:rPr>
              <w:t>Period of Service</w:t>
            </w:r>
            <w:r w:rsidR="00FB2E9D">
              <w:rPr>
                <w:rFonts w:ascii="Trebuchet MS" w:hAnsi="Trebuchet MS"/>
                <w:b/>
                <w:sz w:val="24"/>
                <w:szCs w:val="24"/>
              </w:rPr>
              <w:t>/work</w:t>
            </w:r>
          </w:p>
        </w:tc>
        <w:tc>
          <w:tcPr>
            <w:tcW w:w="1368" w:type="dxa"/>
            <w:vMerge w:val="restart"/>
          </w:tcPr>
          <w:p w:rsidR="00D47735" w:rsidRPr="00D47735" w:rsidRDefault="00D47735" w:rsidP="00654DD9">
            <w:pPr>
              <w:spacing w:after="0" w:line="240" w:lineRule="auto"/>
              <w:contextualSpacing/>
              <w:jc w:val="center"/>
              <w:rPr>
                <w:rFonts w:ascii="Trebuchet MS" w:hAnsi="Trebuchet MS"/>
                <w:b/>
                <w:sz w:val="24"/>
                <w:szCs w:val="24"/>
              </w:rPr>
            </w:pPr>
            <w:r w:rsidRPr="00D47735">
              <w:rPr>
                <w:rFonts w:ascii="Trebuchet MS" w:hAnsi="Trebuchet MS"/>
                <w:b/>
                <w:sz w:val="24"/>
                <w:szCs w:val="24"/>
              </w:rPr>
              <w:t>Nature of Work</w:t>
            </w:r>
          </w:p>
        </w:tc>
      </w:tr>
      <w:tr w:rsidR="00D47735" w:rsidRPr="00D47735" w:rsidTr="0008103D">
        <w:tc>
          <w:tcPr>
            <w:tcW w:w="630" w:type="dxa"/>
            <w:vMerge/>
          </w:tcPr>
          <w:p w:rsidR="00D47735" w:rsidRPr="00D47735" w:rsidRDefault="00D47735" w:rsidP="0008103D">
            <w:pPr>
              <w:spacing w:after="0" w:line="240" w:lineRule="auto"/>
              <w:contextualSpacing/>
              <w:rPr>
                <w:rFonts w:ascii="Trebuchet MS" w:hAnsi="Trebuchet MS"/>
                <w:b/>
                <w:sz w:val="24"/>
                <w:szCs w:val="24"/>
              </w:rPr>
            </w:pPr>
          </w:p>
        </w:tc>
        <w:tc>
          <w:tcPr>
            <w:tcW w:w="2250" w:type="dxa"/>
            <w:vMerge/>
          </w:tcPr>
          <w:p w:rsidR="00D47735" w:rsidRPr="00D47735" w:rsidRDefault="00D47735" w:rsidP="0008103D">
            <w:pPr>
              <w:spacing w:after="0" w:line="240" w:lineRule="auto"/>
              <w:ind w:right="-288"/>
              <w:contextualSpacing/>
              <w:rPr>
                <w:rFonts w:ascii="Trebuchet MS" w:hAnsi="Trebuchet MS"/>
                <w:b/>
                <w:sz w:val="24"/>
                <w:szCs w:val="24"/>
              </w:rPr>
            </w:pPr>
          </w:p>
        </w:tc>
        <w:tc>
          <w:tcPr>
            <w:tcW w:w="2070" w:type="dxa"/>
            <w:vMerge/>
          </w:tcPr>
          <w:p w:rsidR="00D47735" w:rsidRPr="00D47735" w:rsidRDefault="00D47735" w:rsidP="0008103D">
            <w:pPr>
              <w:spacing w:after="0" w:line="240" w:lineRule="auto"/>
              <w:contextualSpacing/>
              <w:rPr>
                <w:rFonts w:ascii="Trebuchet MS" w:hAnsi="Trebuchet MS"/>
                <w:b/>
                <w:sz w:val="24"/>
                <w:szCs w:val="24"/>
              </w:rPr>
            </w:pPr>
          </w:p>
        </w:tc>
        <w:tc>
          <w:tcPr>
            <w:tcW w:w="1080" w:type="dxa"/>
          </w:tcPr>
          <w:p w:rsidR="00D47735" w:rsidRPr="00D47735" w:rsidRDefault="00D47735" w:rsidP="0008103D">
            <w:pPr>
              <w:spacing w:after="0" w:line="240" w:lineRule="auto"/>
              <w:contextualSpacing/>
              <w:jc w:val="center"/>
              <w:rPr>
                <w:rFonts w:ascii="Trebuchet MS" w:hAnsi="Trebuchet MS"/>
                <w:b/>
                <w:sz w:val="24"/>
                <w:szCs w:val="24"/>
              </w:rPr>
            </w:pPr>
            <w:r w:rsidRPr="00D47735">
              <w:rPr>
                <w:rFonts w:ascii="Trebuchet MS" w:hAnsi="Trebuchet MS"/>
                <w:b/>
                <w:sz w:val="24"/>
                <w:szCs w:val="24"/>
              </w:rPr>
              <w:t>From</w:t>
            </w:r>
          </w:p>
        </w:tc>
        <w:tc>
          <w:tcPr>
            <w:tcW w:w="1350" w:type="dxa"/>
          </w:tcPr>
          <w:p w:rsidR="00D47735" w:rsidRPr="00D47735" w:rsidRDefault="00D47735" w:rsidP="0008103D">
            <w:pPr>
              <w:spacing w:after="0" w:line="240" w:lineRule="auto"/>
              <w:contextualSpacing/>
              <w:jc w:val="center"/>
              <w:rPr>
                <w:rFonts w:ascii="Trebuchet MS" w:hAnsi="Trebuchet MS"/>
                <w:b/>
                <w:sz w:val="24"/>
                <w:szCs w:val="24"/>
              </w:rPr>
            </w:pPr>
            <w:r w:rsidRPr="00D47735">
              <w:rPr>
                <w:rFonts w:ascii="Trebuchet MS" w:hAnsi="Trebuchet MS"/>
                <w:b/>
                <w:sz w:val="24"/>
                <w:szCs w:val="24"/>
              </w:rPr>
              <w:t>To</w:t>
            </w:r>
          </w:p>
        </w:tc>
        <w:tc>
          <w:tcPr>
            <w:tcW w:w="1368" w:type="dxa"/>
            <w:vMerge/>
          </w:tcPr>
          <w:p w:rsidR="00D47735" w:rsidRPr="00D47735" w:rsidRDefault="00D47735" w:rsidP="0008103D">
            <w:pPr>
              <w:spacing w:after="0" w:line="240" w:lineRule="auto"/>
              <w:contextualSpacing/>
              <w:rPr>
                <w:rFonts w:ascii="Trebuchet MS" w:hAnsi="Trebuchet MS"/>
                <w:b/>
                <w:sz w:val="24"/>
                <w:szCs w:val="24"/>
              </w:rPr>
            </w:pPr>
          </w:p>
        </w:tc>
      </w:tr>
      <w:tr w:rsidR="00D47735" w:rsidRPr="00D47735" w:rsidTr="0008103D">
        <w:tc>
          <w:tcPr>
            <w:tcW w:w="630" w:type="dxa"/>
          </w:tcPr>
          <w:p w:rsidR="00D47735" w:rsidRPr="00D47735" w:rsidRDefault="00D47735" w:rsidP="0008103D">
            <w:pPr>
              <w:spacing w:after="0" w:line="360" w:lineRule="auto"/>
              <w:contextualSpacing/>
              <w:rPr>
                <w:rFonts w:ascii="Trebuchet MS" w:hAnsi="Trebuchet MS"/>
                <w:b/>
                <w:sz w:val="24"/>
                <w:szCs w:val="24"/>
              </w:rPr>
            </w:pPr>
          </w:p>
          <w:p w:rsidR="00D47735" w:rsidRPr="00D47735" w:rsidRDefault="00D47735" w:rsidP="0008103D">
            <w:pPr>
              <w:spacing w:after="0" w:line="360" w:lineRule="auto"/>
              <w:contextualSpacing/>
              <w:rPr>
                <w:rFonts w:ascii="Trebuchet MS" w:hAnsi="Trebuchet MS"/>
                <w:b/>
                <w:sz w:val="24"/>
                <w:szCs w:val="24"/>
              </w:rPr>
            </w:pPr>
          </w:p>
        </w:tc>
        <w:tc>
          <w:tcPr>
            <w:tcW w:w="2250" w:type="dxa"/>
          </w:tcPr>
          <w:p w:rsidR="00D47735" w:rsidRPr="00D47735" w:rsidRDefault="00D47735" w:rsidP="0008103D">
            <w:pPr>
              <w:spacing w:after="0" w:line="360" w:lineRule="auto"/>
              <w:ind w:right="-288"/>
              <w:contextualSpacing/>
              <w:rPr>
                <w:rFonts w:ascii="Trebuchet MS" w:hAnsi="Trebuchet MS"/>
                <w:b/>
                <w:sz w:val="24"/>
                <w:szCs w:val="24"/>
              </w:rPr>
            </w:pPr>
          </w:p>
        </w:tc>
        <w:tc>
          <w:tcPr>
            <w:tcW w:w="2070" w:type="dxa"/>
          </w:tcPr>
          <w:p w:rsidR="00D47735" w:rsidRPr="00D47735" w:rsidRDefault="00D47735" w:rsidP="0008103D">
            <w:pPr>
              <w:spacing w:after="0" w:line="360" w:lineRule="auto"/>
              <w:contextualSpacing/>
              <w:rPr>
                <w:rFonts w:ascii="Trebuchet MS" w:hAnsi="Trebuchet MS"/>
                <w:b/>
                <w:sz w:val="24"/>
                <w:szCs w:val="24"/>
              </w:rPr>
            </w:pPr>
          </w:p>
        </w:tc>
        <w:tc>
          <w:tcPr>
            <w:tcW w:w="1080" w:type="dxa"/>
          </w:tcPr>
          <w:p w:rsidR="00D47735" w:rsidRPr="00D47735" w:rsidRDefault="00D47735" w:rsidP="0008103D">
            <w:pPr>
              <w:spacing w:after="0" w:line="360" w:lineRule="auto"/>
              <w:contextualSpacing/>
              <w:rPr>
                <w:rFonts w:ascii="Trebuchet MS" w:hAnsi="Trebuchet MS"/>
                <w:b/>
                <w:sz w:val="24"/>
                <w:szCs w:val="24"/>
              </w:rPr>
            </w:pPr>
          </w:p>
        </w:tc>
        <w:tc>
          <w:tcPr>
            <w:tcW w:w="1350" w:type="dxa"/>
          </w:tcPr>
          <w:p w:rsidR="00D47735" w:rsidRPr="00D47735" w:rsidRDefault="00D47735" w:rsidP="0008103D">
            <w:pPr>
              <w:spacing w:after="0" w:line="360" w:lineRule="auto"/>
              <w:contextualSpacing/>
              <w:rPr>
                <w:rFonts w:ascii="Trebuchet MS" w:hAnsi="Trebuchet MS"/>
                <w:b/>
                <w:sz w:val="24"/>
                <w:szCs w:val="24"/>
              </w:rPr>
            </w:pPr>
          </w:p>
        </w:tc>
        <w:tc>
          <w:tcPr>
            <w:tcW w:w="1368" w:type="dxa"/>
          </w:tcPr>
          <w:p w:rsidR="00D47735" w:rsidRPr="00D47735" w:rsidRDefault="00D47735" w:rsidP="0008103D">
            <w:pPr>
              <w:spacing w:after="0" w:line="360" w:lineRule="auto"/>
              <w:contextualSpacing/>
              <w:rPr>
                <w:rFonts w:ascii="Trebuchet MS" w:hAnsi="Trebuchet MS"/>
                <w:b/>
                <w:sz w:val="24"/>
                <w:szCs w:val="24"/>
              </w:rPr>
            </w:pPr>
          </w:p>
        </w:tc>
      </w:tr>
      <w:tr w:rsidR="00D47735" w:rsidRPr="00D47735" w:rsidTr="0008103D">
        <w:tc>
          <w:tcPr>
            <w:tcW w:w="630" w:type="dxa"/>
          </w:tcPr>
          <w:p w:rsidR="00D47735" w:rsidRPr="00D47735" w:rsidRDefault="00D47735" w:rsidP="0008103D">
            <w:pPr>
              <w:spacing w:after="0" w:line="360" w:lineRule="auto"/>
              <w:contextualSpacing/>
              <w:rPr>
                <w:rFonts w:ascii="Trebuchet MS" w:hAnsi="Trebuchet MS"/>
                <w:b/>
                <w:sz w:val="24"/>
                <w:szCs w:val="24"/>
              </w:rPr>
            </w:pPr>
          </w:p>
          <w:p w:rsidR="00D47735" w:rsidRPr="00D47735" w:rsidRDefault="00D47735" w:rsidP="0008103D">
            <w:pPr>
              <w:spacing w:after="0" w:line="360" w:lineRule="auto"/>
              <w:contextualSpacing/>
              <w:rPr>
                <w:rFonts w:ascii="Trebuchet MS" w:hAnsi="Trebuchet MS"/>
                <w:b/>
                <w:sz w:val="24"/>
                <w:szCs w:val="24"/>
              </w:rPr>
            </w:pPr>
          </w:p>
        </w:tc>
        <w:tc>
          <w:tcPr>
            <w:tcW w:w="2250" w:type="dxa"/>
          </w:tcPr>
          <w:p w:rsidR="00D47735" w:rsidRPr="00D47735" w:rsidRDefault="00D47735" w:rsidP="0008103D">
            <w:pPr>
              <w:spacing w:after="0" w:line="360" w:lineRule="auto"/>
              <w:contextualSpacing/>
              <w:rPr>
                <w:rFonts w:ascii="Trebuchet MS" w:hAnsi="Trebuchet MS"/>
                <w:b/>
                <w:sz w:val="24"/>
                <w:szCs w:val="24"/>
              </w:rPr>
            </w:pPr>
          </w:p>
        </w:tc>
        <w:tc>
          <w:tcPr>
            <w:tcW w:w="2070" w:type="dxa"/>
          </w:tcPr>
          <w:p w:rsidR="00D47735" w:rsidRPr="00D47735" w:rsidRDefault="00D47735" w:rsidP="0008103D">
            <w:pPr>
              <w:spacing w:after="0" w:line="360" w:lineRule="auto"/>
              <w:contextualSpacing/>
              <w:rPr>
                <w:rFonts w:ascii="Trebuchet MS" w:hAnsi="Trebuchet MS"/>
                <w:b/>
                <w:sz w:val="24"/>
                <w:szCs w:val="24"/>
              </w:rPr>
            </w:pPr>
          </w:p>
        </w:tc>
        <w:tc>
          <w:tcPr>
            <w:tcW w:w="1080" w:type="dxa"/>
          </w:tcPr>
          <w:p w:rsidR="00D47735" w:rsidRPr="00D47735" w:rsidRDefault="00D47735" w:rsidP="0008103D">
            <w:pPr>
              <w:spacing w:after="0" w:line="360" w:lineRule="auto"/>
              <w:contextualSpacing/>
              <w:rPr>
                <w:rFonts w:ascii="Trebuchet MS" w:hAnsi="Trebuchet MS"/>
                <w:b/>
                <w:sz w:val="24"/>
                <w:szCs w:val="24"/>
              </w:rPr>
            </w:pPr>
          </w:p>
        </w:tc>
        <w:tc>
          <w:tcPr>
            <w:tcW w:w="1350" w:type="dxa"/>
          </w:tcPr>
          <w:p w:rsidR="00D47735" w:rsidRPr="00D47735" w:rsidRDefault="00D47735" w:rsidP="0008103D">
            <w:pPr>
              <w:spacing w:after="0" w:line="360" w:lineRule="auto"/>
              <w:contextualSpacing/>
              <w:rPr>
                <w:rFonts w:ascii="Trebuchet MS" w:hAnsi="Trebuchet MS"/>
                <w:b/>
                <w:sz w:val="24"/>
                <w:szCs w:val="24"/>
              </w:rPr>
            </w:pPr>
          </w:p>
        </w:tc>
        <w:tc>
          <w:tcPr>
            <w:tcW w:w="1368" w:type="dxa"/>
          </w:tcPr>
          <w:p w:rsidR="00D47735" w:rsidRPr="00D47735" w:rsidRDefault="00D47735" w:rsidP="0008103D">
            <w:pPr>
              <w:spacing w:after="0" w:line="360" w:lineRule="auto"/>
              <w:contextualSpacing/>
              <w:rPr>
                <w:rFonts w:ascii="Trebuchet MS" w:hAnsi="Trebuchet MS"/>
                <w:b/>
                <w:sz w:val="24"/>
                <w:szCs w:val="24"/>
              </w:rPr>
            </w:pPr>
          </w:p>
        </w:tc>
      </w:tr>
      <w:tr w:rsidR="00D47735" w:rsidRPr="00D47735" w:rsidTr="0008103D">
        <w:tc>
          <w:tcPr>
            <w:tcW w:w="630" w:type="dxa"/>
          </w:tcPr>
          <w:p w:rsidR="00D47735" w:rsidRPr="00D47735" w:rsidRDefault="00D47735" w:rsidP="0008103D">
            <w:pPr>
              <w:spacing w:after="0" w:line="360" w:lineRule="auto"/>
              <w:contextualSpacing/>
              <w:rPr>
                <w:rFonts w:ascii="Trebuchet MS" w:hAnsi="Trebuchet MS"/>
                <w:b/>
                <w:sz w:val="24"/>
                <w:szCs w:val="24"/>
              </w:rPr>
            </w:pPr>
          </w:p>
          <w:p w:rsidR="00D47735" w:rsidRPr="00D47735" w:rsidRDefault="00D47735" w:rsidP="0008103D">
            <w:pPr>
              <w:spacing w:after="0" w:line="360" w:lineRule="auto"/>
              <w:contextualSpacing/>
              <w:rPr>
                <w:rFonts w:ascii="Trebuchet MS" w:hAnsi="Trebuchet MS"/>
                <w:b/>
                <w:sz w:val="24"/>
                <w:szCs w:val="24"/>
              </w:rPr>
            </w:pPr>
          </w:p>
        </w:tc>
        <w:tc>
          <w:tcPr>
            <w:tcW w:w="2250" w:type="dxa"/>
          </w:tcPr>
          <w:p w:rsidR="00D47735" w:rsidRPr="00D47735" w:rsidRDefault="00D47735" w:rsidP="0008103D">
            <w:pPr>
              <w:spacing w:after="0" w:line="360" w:lineRule="auto"/>
              <w:contextualSpacing/>
              <w:rPr>
                <w:rFonts w:ascii="Trebuchet MS" w:hAnsi="Trebuchet MS"/>
                <w:b/>
                <w:sz w:val="24"/>
                <w:szCs w:val="24"/>
              </w:rPr>
            </w:pPr>
          </w:p>
        </w:tc>
        <w:tc>
          <w:tcPr>
            <w:tcW w:w="2070" w:type="dxa"/>
          </w:tcPr>
          <w:p w:rsidR="00D47735" w:rsidRPr="00D47735" w:rsidRDefault="00D47735" w:rsidP="0008103D">
            <w:pPr>
              <w:spacing w:after="0" w:line="360" w:lineRule="auto"/>
              <w:contextualSpacing/>
              <w:rPr>
                <w:rFonts w:ascii="Trebuchet MS" w:hAnsi="Trebuchet MS"/>
                <w:b/>
                <w:sz w:val="24"/>
                <w:szCs w:val="24"/>
              </w:rPr>
            </w:pPr>
          </w:p>
        </w:tc>
        <w:tc>
          <w:tcPr>
            <w:tcW w:w="1080" w:type="dxa"/>
          </w:tcPr>
          <w:p w:rsidR="00D47735" w:rsidRPr="00D47735" w:rsidRDefault="00D47735" w:rsidP="0008103D">
            <w:pPr>
              <w:spacing w:after="0" w:line="360" w:lineRule="auto"/>
              <w:contextualSpacing/>
              <w:rPr>
                <w:rFonts w:ascii="Trebuchet MS" w:hAnsi="Trebuchet MS"/>
                <w:b/>
                <w:sz w:val="24"/>
                <w:szCs w:val="24"/>
              </w:rPr>
            </w:pPr>
          </w:p>
        </w:tc>
        <w:tc>
          <w:tcPr>
            <w:tcW w:w="1350" w:type="dxa"/>
          </w:tcPr>
          <w:p w:rsidR="00D47735" w:rsidRPr="00D47735" w:rsidRDefault="00D47735" w:rsidP="0008103D">
            <w:pPr>
              <w:spacing w:after="0" w:line="360" w:lineRule="auto"/>
              <w:contextualSpacing/>
              <w:rPr>
                <w:rFonts w:ascii="Trebuchet MS" w:hAnsi="Trebuchet MS"/>
                <w:b/>
                <w:sz w:val="24"/>
                <w:szCs w:val="24"/>
              </w:rPr>
            </w:pPr>
          </w:p>
        </w:tc>
        <w:tc>
          <w:tcPr>
            <w:tcW w:w="1368" w:type="dxa"/>
          </w:tcPr>
          <w:p w:rsidR="00D47735" w:rsidRPr="00D47735" w:rsidRDefault="00D47735" w:rsidP="0008103D">
            <w:pPr>
              <w:spacing w:after="0" w:line="360" w:lineRule="auto"/>
              <w:contextualSpacing/>
              <w:rPr>
                <w:rFonts w:ascii="Trebuchet MS" w:hAnsi="Trebuchet MS"/>
                <w:b/>
                <w:sz w:val="24"/>
                <w:szCs w:val="24"/>
              </w:rPr>
            </w:pPr>
          </w:p>
        </w:tc>
      </w:tr>
      <w:tr w:rsidR="00D47735" w:rsidRPr="00D47735" w:rsidTr="0008103D">
        <w:tc>
          <w:tcPr>
            <w:tcW w:w="630" w:type="dxa"/>
          </w:tcPr>
          <w:p w:rsidR="00D47735" w:rsidRPr="00D47735" w:rsidRDefault="00D47735" w:rsidP="0008103D">
            <w:pPr>
              <w:spacing w:after="0" w:line="360" w:lineRule="auto"/>
              <w:contextualSpacing/>
              <w:rPr>
                <w:rFonts w:ascii="Trebuchet MS" w:hAnsi="Trebuchet MS"/>
                <w:b/>
                <w:sz w:val="24"/>
                <w:szCs w:val="24"/>
              </w:rPr>
            </w:pPr>
          </w:p>
          <w:p w:rsidR="00D47735" w:rsidRPr="00D47735" w:rsidRDefault="00D47735" w:rsidP="0008103D">
            <w:pPr>
              <w:spacing w:after="0" w:line="360" w:lineRule="auto"/>
              <w:contextualSpacing/>
              <w:rPr>
                <w:rFonts w:ascii="Trebuchet MS" w:hAnsi="Trebuchet MS"/>
                <w:b/>
                <w:sz w:val="24"/>
                <w:szCs w:val="24"/>
              </w:rPr>
            </w:pPr>
          </w:p>
        </w:tc>
        <w:tc>
          <w:tcPr>
            <w:tcW w:w="2250" w:type="dxa"/>
          </w:tcPr>
          <w:p w:rsidR="00D47735" w:rsidRPr="00D47735" w:rsidRDefault="00D47735" w:rsidP="0008103D">
            <w:pPr>
              <w:spacing w:after="0" w:line="360" w:lineRule="auto"/>
              <w:contextualSpacing/>
              <w:rPr>
                <w:rFonts w:ascii="Trebuchet MS" w:hAnsi="Trebuchet MS"/>
                <w:b/>
                <w:sz w:val="24"/>
                <w:szCs w:val="24"/>
              </w:rPr>
            </w:pPr>
          </w:p>
        </w:tc>
        <w:tc>
          <w:tcPr>
            <w:tcW w:w="2070" w:type="dxa"/>
          </w:tcPr>
          <w:p w:rsidR="00D47735" w:rsidRPr="00D47735" w:rsidRDefault="00D47735" w:rsidP="0008103D">
            <w:pPr>
              <w:spacing w:after="0" w:line="360" w:lineRule="auto"/>
              <w:contextualSpacing/>
              <w:rPr>
                <w:rFonts w:ascii="Trebuchet MS" w:hAnsi="Trebuchet MS"/>
                <w:b/>
                <w:sz w:val="24"/>
                <w:szCs w:val="24"/>
              </w:rPr>
            </w:pPr>
          </w:p>
        </w:tc>
        <w:tc>
          <w:tcPr>
            <w:tcW w:w="1080" w:type="dxa"/>
          </w:tcPr>
          <w:p w:rsidR="00D47735" w:rsidRPr="00D47735" w:rsidRDefault="00D47735" w:rsidP="0008103D">
            <w:pPr>
              <w:spacing w:after="0" w:line="360" w:lineRule="auto"/>
              <w:contextualSpacing/>
              <w:rPr>
                <w:rFonts w:ascii="Trebuchet MS" w:hAnsi="Trebuchet MS"/>
                <w:b/>
                <w:sz w:val="24"/>
                <w:szCs w:val="24"/>
              </w:rPr>
            </w:pPr>
          </w:p>
        </w:tc>
        <w:tc>
          <w:tcPr>
            <w:tcW w:w="1350" w:type="dxa"/>
          </w:tcPr>
          <w:p w:rsidR="00D47735" w:rsidRPr="00D47735" w:rsidRDefault="00D47735" w:rsidP="0008103D">
            <w:pPr>
              <w:spacing w:after="0" w:line="360" w:lineRule="auto"/>
              <w:contextualSpacing/>
              <w:rPr>
                <w:rFonts w:ascii="Trebuchet MS" w:hAnsi="Trebuchet MS"/>
                <w:b/>
                <w:sz w:val="24"/>
                <w:szCs w:val="24"/>
              </w:rPr>
            </w:pPr>
          </w:p>
        </w:tc>
        <w:tc>
          <w:tcPr>
            <w:tcW w:w="1368" w:type="dxa"/>
          </w:tcPr>
          <w:p w:rsidR="00D47735" w:rsidRPr="00D47735" w:rsidRDefault="00D47735" w:rsidP="0008103D">
            <w:pPr>
              <w:spacing w:after="0" w:line="360" w:lineRule="auto"/>
              <w:contextualSpacing/>
              <w:rPr>
                <w:rFonts w:ascii="Trebuchet MS" w:hAnsi="Trebuchet MS"/>
                <w:b/>
                <w:sz w:val="24"/>
                <w:szCs w:val="24"/>
              </w:rPr>
            </w:pPr>
          </w:p>
        </w:tc>
      </w:tr>
    </w:tbl>
    <w:p w:rsidR="00D47735" w:rsidRPr="00D47735" w:rsidRDefault="00D47735" w:rsidP="00D47735">
      <w:pPr>
        <w:spacing w:before="240" w:line="240" w:lineRule="auto"/>
        <w:ind w:left="720"/>
        <w:contextualSpacing/>
        <w:rPr>
          <w:rFonts w:ascii="Trebuchet MS" w:hAnsi="Trebuchet MS"/>
          <w:b/>
          <w:sz w:val="24"/>
          <w:szCs w:val="24"/>
        </w:rPr>
      </w:pPr>
    </w:p>
    <w:p w:rsidR="00D47735" w:rsidRPr="00D47735" w:rsidRDefault="00D47735" w:rsidP="00D47735">
      <w:pPr>
        <w:spacing w:before="240" w:line="240" w:lineRule="auto"/>
        <w:ind w:left="720" w:hanging="720"/>
        <w:contextualSpacing/>
        <w:rPr>
          <w:rFonts w:ascii="Trebuchet MS" w:hAnsi="Trebuchet MS"/>
          <w:b/>
          <w:sz w:val="16"/>
          <w:szCs w:val="24"/>
        </w:rPr>
      </w:pPr>
    </w:p>
    <w:p w:rsidR="00D47735" w:rsidRPr="00D47735" w:rsidRDefault="00D47735" w:rsidP="00D47735">
      <w:pPr>
        <w:spacing w:after="0" w:line="240" w:lineRule="auto"/>
        <w:ind w:left="720" w:hanging="720"/>
        <w:contextualSpacing/>
        <w:rPr>
          <w:rFonts w:ascii="Trebuchet MS" w:hAnsi="Trebuchet MS"/>
          <w:b/>
          <w:sz w:val="24"/>
          <w:szCs w:val="24"/>
        </w:rPr>
      </w:pPr>
      <w:r w:rsidRPr="00D47735">
        <w:rPr>
          <w:rFonts w:ascii="Trebuchet MS" w:hAnsi="Trebuchet MS"/>
          <w:b/>
          <w:sz w:val="24"/>
          <w:szCs w:val="24"/>
        </w:rPr>
        <w:t>11. Any other information like achievements, awards, recognition:</w:t>
      </w:r>
    </w:p>
    <w:p w:rsidR="00C61E98" w:rsidRDefault="00D47735" w:rsidP="00C61E98">
      <w:pPr>
        <w:spacing w:line="240" w:lineRule="auto"/>
        <w:contextualSpacing/>
        <w:jc w:val="both"/>
        <w:rPr>
          <w:rFonts w:ascii="Trebuchet MS" w:hAnsi="Trebuchet MS"/>
          <w:b/>
          <w:sz w:val="24"/>
          <w:szCs w:val="24"/>
        </w:rPr>
      </w:pPr>
      <w:r w:rsidRPr="00D47735">
        <w:rPr>
          <w:rFonts w:ascii="Trebuchet MS" w:hAnsi="Trebuchet MS"/>
          <w:b/>
          <w:sz w:val="20"/>
          <w:szCs w:val="20"/>
        </w:rPr>
        <w:t>(Enclose separate sheet &amp; give all details</w:t>
      </w:r>
      <w:proofErr w:type="gramStart"/>
      <w:r w:rsidRPr="00D47735">
        <w:rPr>
          <w:rFonts w:ascii="Trebuchet MS" w:hAnsi="Trebuchet MS"/>
          <w:b/>
          <w:sz w:val="20"/>
          <w:szCs w:val="20"/>
        </w:rPr>
        <w:t xml:space="preserve">) </w:t>
      </w:r>
      <w:r w:rsidR="00C61E98">
        <w:rPr>
          <w:rFonts w:ascii="Trebuchet MS" w:hAnsi="Trebuchet MS"/>
          <w:b/>
          <w:sz w:val="20"/>
          <w:szCs w:val="20"/>
        </w:rPr>
        <w:t>:</w:t>
      </w:r>
      <w:proofErr w:type="gramEnd"/>
      <w:r w:rsidR="00C61E98">
        <w:rPr>
          <w:rFonts w:ascii="Trebuchet MS" w:hAnsi="Trebuchet MS"/>
          <w:b/>
          <w:sz w:val="20"/>
          <w:szCs w:val="20"/>
        </w:rPr>
        <w:t xml:space="preserve"> </w:t>
      </w:r>
      <w:r w:rsidR="00C61E98" w:rsidRPr="00A42A3F">
        <w:rPr>
          <w:rFonts w:ascii="Times New Roman" w:hAnsi="Times New Roman" w:cs="Times New Roman"/>
          <w:b/>
          <w:sz w:val="24"/>
          <w:szCs w:val="24"/>
          <w:u w:val="single"/>
        </w:rPr>
        <w:t>PLEASE SEE ANNEXURE ‘</w:t>
      </w:r>
      <w:r w:rsidR="00C61E98">
        <w:rPr>
          <w:rFonts w:ascii="Times New Roman" w:hAnsi="Times New Roman" w:cs="Times New Roman"/>
          <w:b/>
          <w:sz w:val="24"/>
          <w:szCs w:val="24"/>
          <w:u w:val="single"/>
        </w:rPr>
        <w:t>E</w:t>
      </w:r>
      <w:r w:rsidR="00C61E98" w:rsidRPr="00A42A3F">
        <w:rPr>
          <w:rFonts w:ascii="Times New Roman" w:hAnsi="Times New Roman" w:cs="Times New Roman"/>
          <w:b/>
          <w:sz w:val="24"/>
          <w:szCs w:val="24"/>
          <w:u w:val="single"/>
        </w:rPr>
        <w:t>’</w:t>
      </w:r>
    </w:p>
    <w:p w:rsidR="00D47735" w:rsidRPr="00C61E98" w:rsidRDefault="00D47735" w:rsidP="00D47735">
      <w:pPr>
        <w:spacing w:after="0" w:line="240" w:lineRule="auto"/>
        <w:ind w:left="720" w:hanging="720"/>
        <w:contextualSpacing/>
        <w:rPr>
          <w:rFonts w:ascii="Times New Roman" w:hAnsi="Times New Roman" w:cs="Times New Roman"/>
          <w:b/>
          <w:sz w:val="24"/>
          <w:szCs w:val="20"/>
        </w:rPr>
      </w:pPr>
    </w:p>
    <w:p w:rsidR="00D47735" w:rsidRPr="00D47735" w:rsidRDefault="00D47735" w:rsidP="00D47735">
      <w:pPr>
        <w:spacing w:before="240" w:line="240" w:lineRule="auto"/>
        <w:ind w:left="720" w:hanging="720"/>
        <w:contextualSpacing/>
        <w:rPr>
          <w:rFonts w:ascii="Trebuchet MS" w:hAnsi="Trebuchet MS"/>
          <w:b/>
          <w:sz w:val="18"/>
          <w:szCs w:val="24"/>
        </w:rPr>
      </w:pPr>
    </w:p>
    <w:p w:rsidR="00D47735" w:rsidRDefault="00D47735" w:rsidP="00790938">
      <w:pPr>
        <w:spacing w:line="240" w:lineRule="auto"/>
        <w:contextualSpacing/>
        <w:jc w:val="both"/>
        <w:rPr>
          <w:rFonts w:ascii="Trebuchet MS" w:hAnsi="Trebuchet MS"/>
          <w:b/>
          <w:sz w:val="24"/>
          <w:szCs w:val="24"/>
        </w:rPr>
      </w:pPr>
    </w:p>
    <w:p w:rsidR="008A320B" w:rsidRDefault="008A320B" w:rsidP="00790938">
      <w:pPr>
        <w:spacing w:line="240" w:lineRule="auto"/>
        <w:contextualSpacing/>
        <w:jc w:val="both"/>
        <w:rPr>
          <w:rFonts w:ascii="Trebuchet MS" w:hAnsi="Trebuchet MS"/>
          <w:b/>
          <w:sz w:val="24"/>
          <w:szCs w:val="24"/>
        </w:rPr>
      </w:pPr>
    </w:p>
    <w:p w:rsidR="008A320B" w:rsidRDefault="008A320B" w:rsidP="00790938">
      <w:pPr>
        <w:spacing w:line="240" w:lineRule="auto"/>
        <w:contextualSpacing/>
        <w:jc w:val="both"/>
        <w:rPr>
          <w:rFonts w:ascii="Trebuchet MS" w:hAnsi="Trebuchet MS"/>
          <w:b/>
          <w:sz w:val="24"/>
          <w:szCs w:val="24"/>
        </w:rPr>
      </w:pPr>
    </w:p>
    <w:p w:rsidR="008A320B" w:rsidRDefault="008A320B" w:rsidP="00790938">
      <w:pPr>
        <w:spacing w:line="240" w:lineRule="auto"/>
        <w:contextualSpacing/>
        <w:jc w:val="both"/>
        <w:rPr>
          <w:rFonts w:ascii="Trebuchet MS" w:hAnsi="Trebuchet MS"/>
          <w:b/>
          <w:sz w:val="24"/>
          <w:szCs w:val="24"/>
        </w:rPr>
      </w:pPr>
    </w:p>
    <w:p w:rsidR="008A320B" w:rsidRDefault="008A320B" w:rsidP="00790938">
      <w:pPr>
        <w:spacing w:line="240" w:lineRule="auto"/>
        <w:contextualSpacing/>
        <w:jc w:val="both"/>
        <w:rPr>
          <w:rFonts w:ascii="Trebuchet MS" w:hAnsi="Trebuchet MS"/>
          <w:b/>
          <w:sz w:val="24"/>
          <w:szCs w:val="24"/>
        </w:rPr>
      </w:pPr>
    </w:p>
    <w:p w:rsidR="008A320B" w:rsidRDefault="008A320B" w:rsidP="00790938">
      <w:pPr>
        <w:spacing w:line="240" w:lineRule="auto"/>
        <w:contextualSpacing/>
        <w:jc w:val="both"/>
        <w:rPr>
          <w:rFonts w:ascii="Trebuchet MS" w:hAnsi="Trebuchet MS"/>
          <w:b/>
          <w:sz w:val="24"/>
          <w:szCs w:val="24"/>
        </w:rPr>
      </w:pPr>
    </w:p>
    <w:p w:rsidR="008A320B" w:rsidRDefault="008A320B" w:rsidP="00790938">
      <w:pPr>
        <w:spacing w:line="240" w:lineRule="auto"/>
        <w:contextualSpacing/>
        <w:jc w:val="both"/>
        <w:rPr>
          <w:rFonts w:ascii="Trebuchet MS" w:hAnsi="Trebuchet MS"/>
          <w:b/>
          <w:sz w:val="24"/>
          <w:szCs w:val="24"/>
        </w:rPr>
      </w:pPr>
    </w:p>
    <w:p w:rsidR="008A320B" w:rsidRDefault="008A320B" w:rsidP="00790938">
      <w:pPr>
        <w:spacing w:line="240" w:lineRule="auto"/>
        <w:contextualSpacing/>
        <w:jc w:val="both"/>
        <w:rPr>
          <w:rFonts w:ascii="Trebuchet MS" w:hAnsi="Trebuchet MS"/>
          <w:b/>
          <w:sz w:val="24"/>
          <w:szCs w:val="24"/>
        </w:rPr>
      </w:pPr>
    </w:p>
    <w:p w:rsidR="008A320B" w:rsidRDefault="008A320B" w:rsidP="00790938">
      <w:pPr>
        <w:spacing w:line="240" w:lineRule="auto"/>
        <w:contextualSpacing/>
        <w:jc w:val="both"/>
        <w:rPr>
          <w:rFonts w:ascii="Trebuchet MS" w:hAnsi="Trebuchet MS"/>
          <w:b/>
          <w:sz w:val="24"/>
          <w:szCs w:val="24"/>
        </w:rPr>
      </w:pPr>
    </w:p>
    <w:p w:rsidR="008A320B" w:rsidRDefault="008A320B" w:rsidP="00790938">
      <w:pPr>
        <w:spacing w:line="240" w:lineRule="auto"/>
        <w:contextualSpacing/>
        <w:jc w:val="both"/>
        <w:rPr>
          <w:rFonts w:ascii="Trebuchet MS" w:hAnsi="Trebuchet MS"/>
          <w:b/>
          <w:sz w:val="24"/>
          <w:szCs w:val="24"/>
        </w:rPr>
      </w:pPr>
    </w:p>
    <w:p w:rsidR="008A320B" w:rsidRDefault="008A320B" w:rsidP="00790938">
      <w:pPr>
        <w:spacing w:line="240" w:lineRule="auto"/>
        <w:contextualSpacing/>
        <w:jc w:val="both"/>
        <w:rPr>
          <w:rFonts w:ascii="Trebuchet MS" w:hAnsi="Trebuchet MS"/>
          <w:b/>
          <w:sz w:val="24"/>
          <w:szCs w:val="24"/>
        </w:rPr>
      </w:pPr>
    </w:p>
    <w:p w:rsidR="008A320B" w:rsidRDefault="008A320B" w:rsidP="00790938">
      <w:pPr>
        <w:spacing w:line="240" w:lineRule="auto"/>
        <w:contextualSpacing/>
        <w:jc w:val="both"/>
        <w:rPr>
          <w:rFonts w:ascii="Trebuchet MS" w:hAnsi="Trebuchet MS"/>
          <w:b/>
          <w:sz w:val="24"/>
          <w:szCs w:val="24"/>
        </w:rPr>
      </w:pPr>
    </w:p>
    <w:p w:rsidR="008A320B" w:rsidRDefault="008A320B" w:rsidP="00790938">
      <w:pPr>
        <w:spacing w:line="240" w:lineRule="auto"/>
        <w:contextualSpacing/>
        <w:jc w:val="both"/>
        <w:rPr>
          <w:rFonts w:ascii="Trebuchet MS" w:hAnsi="Trebuchet MS"/>
          <w:b/>
          <w:sz w:val="24"/>
          <w:szCs w:val="24"/>
        </w:rPr>
      </w:pPr>
    </w:p>
    <w:p w:rsidR="008A320B" w:rsidRDefault="008A320B" w:rsidP="00790938">
      <w:pPr>
        <w:spacing w:line="240" w:lineRule="auto"/>
        <w:contextualSpacing/>
        <w:jc w:val="both"/>
        <w:rPr>
          <w:rFonts w:ascii="Trebuchet MS" w:hAnsi="Trebuchet MS"/>
          <w:b/>
          <w:sz w:val="24"/>
          <w:szCs w:val="24"/>
        </w:rPr>
      </w:pPr>
    </w:p>
    <w:p w:rsidR="008A320B" w:rsidRDefault="008A320B" w:rsidP="00790938">
      <w:pPr>
        <w:spacing w:line="240" w:lineRule="auto"/>
        <w:contextualSpacing/>
        <w:jc w:val="both"/>
        <w:rPr>
          <w:rFonts w:ascii="Trebuchet MS" w:hAnsi="Trebuchet MS"/>
          <w:b/>
          <w:sz w:val="24"/>
          <w:szCs w:val="24"/>
        </w:rPr>
      </w:pPr>
    </w:p>
    <w:p w:rsidR="008A320B" w:rsidRDefault="008A320B" w:rsidP="00790938">
      <w:pPr>
        <w:spacing w:line="240" w:lineRule="auto"/>
        <w:contextualSpacing/>
        <w:jc w:val="both"/>
        <w:rPr>
          <w:rFonts w:ascii="Trebuchet MS" w:hAnsi="Trebuchet MS"/>
          <w:b/>
          <w:sz w:val="24"/>
          <w:szCs w:val="24"/>
        </w:rPr>
      </w:pPr>
    </w:p>
    <w:p w:rsidR="008A320B" w:rsidRDefault="008A320B" w:rsidP="00790938">
      <w:pPr>
        <w:spacing w:line="240" w:lineRule="auto"/>
        <w:contextualSpacing/>
        <w:jc w:val="both"/>
        <w:rPr>
          <w:rFonts w:ascii="Trebuchet MS" w:hAnsi="Trebuchet MS"/>
          <w:b/>
          <w:sz w:val="24"/>
          <w:szCs w:val="24"/>
        </w:rPr>
      </w:pPr>
    </w:p>
    <w:p w:rsidR="008A320B" w:rsidRDefault="008A320B" w:rsidP="00790938">
      <w:pPr>
        <w:spacing w:line="240" w:lineRule="auto"/>
        <w:contextualSpacing/>
        <w:jc w:val="both"/>
        <w:rPr>
          <w:rFonts w:ascii="Trebuchet MS" w:hAnsi="Trebuchet MS"/>
          <w:b/>
          <w:sz w:val="24"/>
          <w:szCs w:val="24"/>
        </w:rPr>
      </w:pPr>
    </w:p>
    <w:p w:rsidR="008A320B" w:rsidRDefault="008A320B" w:rsidP="00790938">
      <w:pPr>
        <w:spacing w:line="240" w:lineRule="auto"/>
        <w:contextualSpacing/>
        <w:jc w:val="both"/>
        <w:rPr>
          <w:rFonts w:ascii="Trebuchet MS" w:hAnsi="Trebuchet MS"/>
          <w:b/>
          <w:sz w:val="24"/>
          <w:szCs w:val="24"/>
        </w:rPr>
      </w:pPr>
    </w:p>
    <w:p w:rsidR="008A320B" w:rsidRDefault="008A320B" w:rsidP="00790938">
      <w:pPr>
        <w:spacing w:line="240" w:lineRule="auto"/>
        <w:contextualSpacing/>
        <w:jc w:val="both"/>
        <w:rPr>
          <w:rFonts w:ascii="Trebuchet MS" w:hAnsi="Trebuchet MS"/>
          <w:b/>
          <w:sz w:val="24"/>
          <w:szCs w:val="24"/>
        </w:rPr>
      </w:pPr>
    </w:p>
    <w:p w:rsidR="008A320B" w:rsidRDefault="008A320B" w:rsidP="00790938">
      <w:pPr>
        <w:spacing w:line="240" w:lineRule="auto"/>
        <w:contextualSpacing/>
        <w:jc w:val="both"/>
        <w:rPr>
          <w:rFonts w:ascii="Trebuchet MS" w:hAnsi="Trebuchet MS"/>
          <w:b/>
          <w:sz w:val="24"/>
          <w:szCs w:val="24"/>
        </w:rPr>
      </w:pPr>
    </w:p>
    <w:p w:rsidR="008A320B" w:rsidRDefault="008A320B" w:rsidP="00790938">
      <w:pPr>
        <w:spacing w:line="240" w:lineRule="auto"/>
        <w:contextualSpacing/>
        <w:jc w:val="both"/>
        <w:rPr>
          <w:rFonts w:ascii="Trebuchet MS" w:hAnsi="Trebuchet MS"/>
          <w:b/>
          <w:sz w:val="24"/>
          <w:szCs w:val="24"/>
        </w:rPr>
      </w:pPr>
    </w:p>
    <w:p w:rsidR="008A320B" w:rsidRDefault="008A320B" w:rsidP="00790938">
      <w:pPr>
        <w:spacing w:line="240" w:lineRule="auto"/>
        <w:contextualSpacing/>
        <w:jc w:val="both"/>
        <w:rPr>
          <w:rFonts w:ascii="Trebuchet MS" w:hAnsi="Trebuchet MS"/>
          <w:b/>
          <w:sz w:val="24"/>
          <w:szCs w:val="24"/>
        </w:rPr>
      </w:pPr>
    </w:p>
    <w:p w:rsidR="008A320B" w:rsidRDefault="008A320B" w:rsidP="00790938">
      <w:pPr>
        <w:spacing w:line="240" w:lineRule="auto"/>
        <w:contextualSpacing/>
        <w:jc w:val="both"/>
        <w:rPr>
          <w:rFonts w:ascii="Trebuchet MS" w:hAnsi="Trebuchet MS"/>
          <w:b/>
          <w:sz w:val="24"/>
          <w:szCs w:val="24"/>
        </w:rPr>
      </w:pPr>
    </w:p>
    <w:p w:rsidR="00EC0A87" w:rsidRDefault="00EC0A87" w:rsidP="00790938">
      <w:pPr>
        <w:spacing w:line="240" w:lineRule="auto"/>
        <w:contextualSpacing/>
        <w:jc w:val="both"/>
        <w:rPr>
          <w:rFonts w:ascii="Trebuchet MS" w:hAnsi="Trebuchet MS"/>
          <w:b/>
          <w:sz w:val="24"/>
          <w:szCs w:val="24"/>
        </w:rPr>
      </w:pPr>
    </w:p>
    <w:p w:rsidR="008A320B" w:rsidRPr="00EC0A87" w:rsidRDefault="00EC0A87" w:rsidP="00EC0A87">
      <w:pPr>
        <w:spacing w:line="240" w:lineRule="auto"/>
        <w:contextualSpacing/>
        <w:jc w:val="center"/>
        <w:rPr>
          <w:rFonts w:ascii="Trebuchet MS" w:hAnsi="Trebuchet MS"/>
          <w:b/>
          <w:sz w:val="32"/>
          <w:szCs w:val="24"/>
          <w:u w:val="single"/>
        </w:rPr>
      </w:pPr>
      <w:r w:rsidRPr="00EC0A87">
        <w:rPr>
          <w:rFonts w:ascii="Trebuchet MS" w:hAnsi="Trebuchet MS"/>
          <w:b/>
          <w:sz w:val="32"/>
          <w:szCs w:val="24"/>
          <w:u w:val="single"/>
        </w:rPr>
        <w:t>~ ANNEXURE B ~</w:t>
      </w:r>
    </w:p>
    <w:p w:rsidR="008A320B" w:rsidRDefault="008A320B" w:rsidP="00790938">
      <w:pPr>
        <w:spacing w:line="240" w:lineRule="auto"/>
        <w:contextualSpacing/>
        <w:jc w:val="both"/>
        <w:rPr>
          <w:rFonts w:ascii="Trebuchet MS" w:hAnsi="Trebuchet MS"/>
          <w:b/>
          <w:sz w:val="24"/>
          <w:szCs w:val="24"/>
        </w:rPr>
      </w:pPr>
    </w:p>
    <w:sdt>
      <w:sdtPr>
        <w:rPr>
          <w:rFonts w:asciiTheme="minorHAnsi" w:eastAsiaTheme="minorEastAsia" w:hAnsiTheme="minorHAnsi" w:cstheme="minorBidi"/>
          <w:b w:val="0"/>
          <w:bCs w:val="0"/>
          <w:color w:val="auto"/>
          <w:sz w:val="2"/>
          <w:szCs w:val="2"/>
        </w:rPr>
        <w:id w:val="89512093"/>
        <w:lock w:val="contentLocked"/>
        <w:group/>
      </w:sdtPr>
      <w:sdtContent>
        <w:sdt>
          <w:sdtPr>
            <w:alias w:val="Post Title"/>
            <w:id w:val="89512082"/>
            <w:placeholder>
              <w:docPart w:val="0B0970035D5A4232A74B4E4A708D73FC"/>
            </w:placeholder>
            <w:dataBinding w:xpath="/ns0:BlogPostInfo/ns0:PostTitle" w:storeItemID="{5F329CAD-B019-4FA6-9FEF-74898909AD20}"/>
            <w:text/>
          </w:sdtPr>
          <w:sdtContent>
            <w:p w:rsidR="008A320B" w:rsidRDefault="008A320B" w:rsidP="00A42A3F">
              <w:pPr>
                <w:pStyle w:val="Publishwithline"/>
              </w:pPr>
              <w:r w:rsidRPr="00800A7D">
                <w:t xml:space="preserve">Public </w:t>
              </w:r>
              <w:r>
                <w:t>T</w:t>
              </w:r>
              <w:r w:rsidRPr="00800A7D">
                <w:t xml:space="preserve">ransport </w:t>
              </w:r>
              <w:r>
                <w:t>T</w:t>
              </w:r>
              <w:r w:rsidRPr="00800A7D">
                <w:t>ime-</w:t>
              </w:r>
              <w:r>
                <w:t>T</w:t>
              </w:r>
              <w:r w:rsidRPr="00800A7D">
                <w:t xml:space="preserve">able </w:t>
              </w:r>
              <w:r>
                <w:t>P</w:t>
              </w:r>
              <w:r w:rsidRPr="00800A7D">
                <w:t>ublisher</w:t>
              </w:r>
            </w:p>
          </w:sdtContent>
        </w:sdt>
        <w:p w:rsidR="008A320B" w:rsidRDefault="008A320B" w:rsidP="00A42A3F">
          <w:pPr>
            <w:pStyle w:val="underline"/>
          </w:pPr>
        </w:p>
        <w:p w:rsidR="008A320B" w:rsidRDefault="008A320B" w:rsidP="00A42A3F">
          <w:pPr>
            <w:pStyle w:val="PadderBetweenControlandBody"/>
          </w:pPr>
        </w:p>
      </w:sdtContent>
    </w:sdt>
    <w:p w:rsidR="008A320B" w:rsidRDefault="008A320B" w:rsidP="00A42A3F">
      <w:pPr>
        <w:pStyle w:val="Heading1"/>
      </w:pPr>
      <w:r>
        <w:t>Motivation</w:t>
      </w:r>
    </w:p>
    <w:p w:rsidR="008A320B" w:rsidRDefault="008A320B" w:rsidP="00A42A3F">
      <w:r>
        <w:t>Goa is witnessing rampant rise in the usage of personal vehicles by locals as well as tourists. This is taking a major toll on the state's infrastructure, peacefulness and environment. Most people prefer personal vehicles due to lack of awareness of public transport options to get to their destination. Goa's roads and waterways have a strong public transport operated by the Govt. and private operators. The convenience of having the time-table of all public transport services in Goa available on the internet, will translate into people being able to plan their commute in advance and avoid the hassles of using personal vehicles.</w:t>
      </w:r>
    </w:p>
    <w:p w:rsidR="008A320B" w:rsidRDefault="008A320B" w:rsidP="00A42A3F">
      <w:pPr>
        <w:pStyle w:val="Heading1"/>
      </w:pPr>
      <w:r>
        <w:t>Google support</w:t>
      </w:r>
    </w:p>
    <w:p w:rsidR="008A320B" w:rsidRDefault="008A320B" w:rsidP="00A42A3F">
      <w:r>
        <w:t>Google allows the user to obtain driving, walking and public transit directions between any two locations in the world. The public transit options are available on Google Maps only if the transport providers upload their routes, stops, trip timings to Google. The process of providing the timetables to Google is cumbersome. The data needs to be provided in Google's GTFS format. The entire data can run into thousands of lines of text files. Most importantly, the geo-location of stops has to be accurately provided as a latitude and longitude.</w:t>
      </w:r>
    </w:p>
    <w:p w:rsidR="008A320B" w:rsidRDefault="008A320B" w:rsidP="00A42A3F">
      <w:pPr>
        <w:pStyle w:val="Heading1"/>
      </w:pPr>
      <w:r>
        <w:t>Concept</w:t>
      </w:r>
    </w:p>
    <w:p w:rsidR="008A320B" w:rsidRPr="00777E1B" w:rsidRDefault="008A320B" w:rsidP="00A42A3F">
      <w:r>
        <w:rPr>
          <w:noProof/>
        </w:rPr>
      </w:r>
      <w:r>
        <w:pict>
          <v:group id="Canvas 1" o:spid="_x0000_s1628" editas="canvas" style="width:637pt;height:252.45pt;mso-position-horizontal-relative:char;mso-position-vertical-relative:line" coordsize="80899,32063" o:gfxdata="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">
            <v:shape id="_x0000_s1629" type="#_x0000_t75" style="position:absolute;width:80899;height:32063;visibility:visible;mso-wrap-style:square">
              <v:fill o:detectmouseclick="t"/>
              <v:path o:connecttype="none"/>
            </v:shape>
            <v:rect id="Rectangle 2" o:spid="_x0000_s1630" style="position:absolute;left:19574;top:1840;width:13526;height:5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qlo8IA&#10;AADaAAAADwAAAGRycy9kb3ducmV2LnhtbESP3WrCQBSE7wu+w3IE7+omQdoQXUWEUulNqfoAh+wx&#10;iWbPht3Nj336bqHQy2FmvmE2u8m0YiDnG8sK0mUCgri0uuFKweX89pyD8AFZY2uZFDzIw247e9pg&#10;oe3IXzScQiUihH2BCuoQukJKX9Zk0C9tRxy9q3UGQ5SuktrhGOGmlVmSvEiDDceFGjs61FTeT71R&#10;YNPP8HEeVz3T6N7z5la236+5Uov5tF+DCDSF//Bf+6gVZPB7Jd4Auf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SqWjwgAAANoAAAAPAAAAAAAAAAAAAAAAAJgCAABkcnMvZG93&#10;bnJldi54bWxQSwUGAAAAAAQABAD1AAAAhwMAAAAA&#10;" fillcolor="#4f81bd [3204]" strokecolor="#243f60 [1604]" strokeweight="2pt">
              <v:textbox style="mso-next-textbox:#Rectangle 2">
                <w:txbxContent>
                  <w:p w:rsidR="00A42A3F" w:rsidRDefault="00A42A3F" w:rsidP="008A320B">
                    <w:pPr>
                      <w:jc w:val="center"/>
                    </w:pPr>
                    <w:r>
                      <w:t>P3TP</w:t>
                    </w:r>
                  </w:p>
                </w:txbxContent>
              </v:textbox>
            </v:rect>
            <v:shape id="Picture 7" o:spid="_x0000_s1631" type="#_x0000_t75" style="position:absolute;top:1650;width:4762;height:476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A6QijFAAAA2gAAAA8AAABkcnMvZG93bnJldi54bWxEj0FrwkAUhO+F/oflFbzVjUGsia6hVYK9&#10;SW0JHh/ZZxLMvg3Z1cT++m6h0OMwM98w62w0rbhR7xrLCmbTCARxaXXDlYKvz/x5CcJ5ZI2tZVJw&#10;JwfZ5vFhjam2A3/Q7egrESDsUlRQe9+lUrqyJoNuajvi4J1tb9AH2VdS9zgEuGllHEULabDhsFBj&#10;R9uaysvxahQUTXy6FIfrski+92/5bpsc5m2i1ORpfF2B8DT6//Bf+10reIHfK+EGyM0P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gOkIoxQAAANoAAAAPAAAAAAAAAAAAAAAA&#10;AJ8CAABkcnMvZG93bnJldi54bWxQSwUGAAAAAAQABAD3AAAAkQMAAAAA&#10;">
              <v:imagedata r:id="rId13" o:title=""/>
              <v:path arrowok="t"/>
            </v:shape>
            <v:shape id="Picture 8" o:spid="_x0000_s1632" type="#_x0000_t75" style="position:absolute;left:40719;top:650;width:17621;height:866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" stroked="t" strokecolor="#4f81bd [3204]">
              <v:imagedata r:id="rId14" o:title=""/>
              <v:path arrowok="t"/>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9" o:spid="_x0000_s1633" type="#_x0000_t34" style="position:absolute;left:4762;top:4032;width:14688;height:571;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LlcPr4AAADaAAAADwAAAGRycy9kb3ducmV2LnhtbERPTYvCMBC9C/6HMIIX0VQPotUoRVAE&#10;T1t3D96GZmyLzaQ2sdZ/vxEEj4/3vd52phItNa60rGA6iUAQZ1aXnCv4Pe/HCxDOI2usLJOCFznY&#10;bvq9NcbaPvmH2tTnIoSwi1FB4X0dS+myggy6ia2JA3e1jUEfYJNL3eAzhJtKzqJoLg2WHBoKrGlX&#10;UHZLHybM4L8kjeZtej8k08XxUu34NCqVGg66ZAXCU+e/4o/7qBUs4X0l+EFu/g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AuVw+vgAAANoAAAAPAAAAAAAAAAAAAAAAAKEC&#10;AABkcnMvZG93bnJldi54bWxQSwUGAAAAAAQABAD5AAAAjAMAAAAA&#10;" adj="10889,-1979040,-16417" strokecolor="#4579b8 [3044]">
              <v:stroke endarrow="block"/>
            </v:shape>
            <v:shape id="Elbow Connector 10" o:spid="_x0000_s1634" type="#_x0000_t34" style="position:absolute;left:33229;top:4604;width:7493;height:381;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xcG2MQAAADbAAAADwAAAGRycy9kb3ducmV2LnhtbESPMWvDQAyF90L/w6FClxKfk8EYx5dg&#10;AimBTHHboZvwqbapT+f4ro7776Oh0E0Pve/pqdwvblAzTaH3bGCdpKCIG297bg28vx1XOagQkS0O&#10;nsnALwXY7x4fSiysv/GF5jq2SkI4FGigi3EstA5NRw5D4kdi2X35yWEUObXaTniTcDfoTZpm2mHP&#10;cqHDkQ4dNd/1j5Ma/FHVaTbX19dqnZ8+hwOfX3pjnp+Wagsq0hL/zX/0yQon7eUXGUDv7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nFwbYxAAAANsAAAAPAAAAAAAAAAAA&#10;AAAAAKECAABkcnMvZG93bnJldi54bWxQSwUGAAAAAAQABAD5AAAAkgMAAAAA&#10;" adj="10617,-3000960,-114242" strokecolor="#4579b8 [3044]">
              <v:stroke endarrow="block"/>
            </v:shape>
            <v:shape id="Picture 11" o:spid="_x0000_s1635" type="#_x0000_t75" style="position:absolute;left:36179;top:17271;width:6127;height:1066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qNUw/BAAAA2wAAAA8AAABkcnMvZG93bnJldi54bWxET91qwjAUvhf2DuEI3oimKhujGmUKE3HQ&#10;MvUBDs2xKTYnpclsfXszGOzufHy/Z7XpbS3u1PrKsYLZNAFBXDhdcangcv6cvIPwAVlj7ZgUPMjD&#10;Zv0yWGGqXcffdD+FUsQQ9ikqMCE0qZS+MGTRT11DHLmray2GCNtS6ha7GG5rOU+SN2mx4thgsKGd&#10;oeJ2+rEKZJaN80P+daPjwnSv2cNm226v1GjYfyxBBOrDv/jPfdBx/gx+f4kHyPUT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JqNUw/BAAAA2wAAAA8AAAAAAAAAAAAAAAAAnwIA&#10;AGRycy9kb3ducmV2LnhtbFBLBQYAAAAABAAEAPcAAACNAwAAAAA=&#10;">
              <v:imagedata r:id="rId15" o:title=""/>
              <v:path arrowok="t"/>
            </v:shape>
            <v:shape id="Elbow Connector 12" o:spid="_x0000_s1636" type="#_x0000_t34" style="position:absolute;left:40411;top:8148;width:7957;height:10293;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ejGD8EAAADbAAAADwAAAGRycy9kb3ducmV2LnhtbERPS2sCMRC+F/wPYYTealYPpaxG8bGF&#10;eim4Cl6Hzbi7uJnEJLrrv28Khd7m43vOYjWYTjzIh9aygukkA0FcWd1yreB0/Hz7ABEissbOMil4&#10;UoDVcvSywFzbng/0KGMtUgiHHBU0MbpcylA1ZDBMrCNO3MV6gzFBX0vtsU/hppOzLHuXBltODQ06&#10;2jZUXcu7UdD782Woi0NZ7G67oq/c/nvjnVKv42E9BxFpiP/iP/eXTvNn8PtLOkAu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N6MYPwQAAANsAAAAPAAAAAAAAAAAAAAAA&#10;AKECAABkcnMvZG93bnJldi54bWxQSwUGAAAAAAQABAD5AAAAjwMAAAAA&#10;" adj="10791,-120965,-151855" strokecolor="#4579b8 [3044]">
              <v:stroke endarrow="block"/>
            </v:shape>
            <v:shape id="Text Box 13" o:spid="_x0000_s1637" type="#_x0000_t202" style="position:absolute;left:3859;top:793;width:16099;height:36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WE+MQA&#10;AADbAAAADwAAAGRycy9kb3ducmV2LnhtbERPTWvCQBC9F/wPywje6qZK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FhPjEAAAA2wAAAA8AAAAAAAAAAAAAAAAAmAIAAGRycy9k&#10;b3ducmV2LnhtbFBLBQYAAAAABAAEAPUAAACJAwAAAAA=&#10;" filled="f" stroked="f" strokeweight=".5pt">
              <v:textbox style="mso-next-textbox:#Text Box 13">
                <w:txbxContent>
                  <w:p w:rsidR="00A42A3F" w:rsidRPr="00900AD6" w:rsidRDefault="00A42A3F" w:rsidP="008A320B">
                    <w:pPr>
                      <w:rPr>
                        <w:sz w:val="20"/>
                      </w:rPr>
                    </w:pPr>
                    <w:r>
                      <w:rPr>
                        <w:sz w:val="20"/>
                      </w:rPr>
                      <w:t xml:space="preserve">Provide fleet </w:t>
                    </w:r>
                    <w:r w:rsidRPr="00900AD6">
                      <w:rPr>
                        <w:sz w:val="20"/>
                      </w:rPr>
                      <w:t>settings</w:t>
                    </w:r>
                  </w:p>
                </w:txbxContent>
              </v:textbox>
            </v:shape>
            <v:shape id="Picture 14" o:spid="_x0000_s1638" type="#_x0000_t75" style="position:absolute;left:48870;top:17271;width:15606;height:1066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8I6WDDAAAA2wAAAA8AAABkcnMvZG93bnJldi54bWxET0trwkAQvhf8D8sUvJS60dYSUzciSqUe&#10;fRx6HLLTJCQ7u2TXJP77bqHQ23x8z1lvRtOKnjpfW1YwnyUgiAuray4VXC8fzykIH5A1tpZJwZ08&#10;bPLJwxozbQc+UX8OpYgh7DNUUIXgMil9UZFBP7OOOHLftjMYIuxKqTscYrhp5SJJ3qTBmmNDhY52&#10;FRXN+WYUPC2aa3qcvxz2/rL6WpqDS7crp9T0cdy+gwg0hn/xn/tTx/mv8PtLPEDm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TwjpYMMAAADbAAAADwAAAAAAAAAAAAAAAACf&#10;AgAAZHJzL2Rvd25yZXYueG1sUEsFBgAAAAAEAAQA9wAAAI8DAAAAAA==&#10;" stroked="t" strokecolor="#4f81bd [3204]">
              <v:imagedata r:id="rId16" o:title=""/>
              <v:path arrowok="t"/>
            </v:shape>
            <v:shape id="Elbow Connector 15" o:spid="_x0000_s1639" type="#_x0000_t34" style="position:absolute;left:49126;top:9726;width:7957;height:7137;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EJNecIAAADbAAAADwAAAGRycy9kb3ducmV2LnhtbERPTWvCQBC9C/0PywheRHcVbCW6Sim0&#10;9NBLjWCPY3ZMotnZkJ1q+u+7hYK3ebzPWW9736grdbEObGE2NaCIi+BqLi3s89fJElQUZIdNYLLw&#10;QxG2m4fBGjMXbvxJ152UKoVwzNBCJdJmWseiIo9xGlrixJ1C51ES7ErtOrylcN/ouTGP2mPNqaHC&#10;ll4qKi67b2/h+DU+mFzoSd6Os8PHebG/lLmxdjTsn1eghHq5i//d7y7NX8DfL+kAvfk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EJNecIAAADbAAAADwAAAAAAAAAAAAAA&#10;AAChAgAAZHJzL2Rvd25yZXYueG1sUEsFBgAAAAAEAAQA+QAAAJADAAAAAA==&#10;" adj="10791,174453,-151855" strokecolor="#4579b8 [3044]">
              <v:stroke endarrow="block"/>
            </v:shape>
            <v:shape id="Text Box 13" o:spid="_x0000_s1640" type="#_x0000_t202" style="position:absolute;left:32901;top:2021;width:7916;height:36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InYMMA&#10;AADbAAAADwAAAGRycy9kb3ducmV2LnhtbERPS2vCQBC+C/0PyxS8mU2FBkmzigTEUuxBm0tv0+zk&#10;QbOzMbs1aX99VxC8zcf3nGwzmU5caHCtZQVPUQyCuLS65VpB8bFbrEA4j6yxs0wKfsnBZv0wyzDV&#10;duQjXU6+FiGEXYoKGu/7VEpXNmTQRbYnDlxlB4M+wKGWesAxhJtOLuM4kQZbDg0N9pQ3VH6ffoyC&#10;t3z3jsevpVn9dfn+UG37c/H5rNT8cdq+gPA0+bv45n7VYX4C11/CAX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LInYMMAAADbAAAADwAAAAAAAAAAAAAAAACYAgAAZHJzL2Rv&#10;d25yZXYueG1sUEsFBgAAAAAEAAQA9QAAAIgDAAAAAA==&#10;" filled="f" stroked="f" strokeweight=".5pt">
              <v:textbox style="mso-next-textbox:#Text Box 13">
                <w:txbxContent>
                  <w:p w:rsidR="00A42A3F" w:rsidRDefault="00A42A3F" w:rsidP="008A320B">
                    <w:pPr>
                      <w:pStyle w:val="NormalWeb"/>
                      <w:rPr>
                        <w:sz w:val="24"/>
                        <w:szCs w:val="24"/>
                      </w:rPr>
                    </w:pPr>
                    <w:r>
                      <w:rPr>
                        <w:rFonts w:eastAsia="Times New Roman"/>
                        <w:sz w:val="20"/>
                      </w:rPr>
                      <w:t>GTFS data</w:t>
                    </w:r>
                  </w:p>
                </w:txbxContent>
              </v:textbox>
            </v:shape>
            <v:shape id="Text Box 13" o:spid="_x0000_s1641" type="#_x0000_t202" style="position:absolute;left:45472;top:13261;width:10776;height:36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C+8QA&#10;AADbAAAADwAAAGRycy9kb3ducmV2LnhtbERPTWvCQBC9F/wPywje6qaCNaSuEgKhRdqDqZfeptkx&#10;Cc3Optmtif56tyB4m8f7nPV2NK04Ue8aywqe5hEI4tLqhisFh8/8MQbhPLLG1jIpOJOD7WbysMZE&#10;24H3dCp8JUIIuwQV1N53iZSurMmgm9uOOHBH2xv0AfaV1D0OIdy0chFFz9Jgw6Ghxo6ymsqf4s8o&#10;2GX5B+6/Fya+tNnr+zHtfg9fS6Vm0zF9AeFp9Hfxzf2mw/wV/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gvvEAAAA2wAAAA8AAAAAAAAAAAAAAAAAmAIAAGRycy9k&#10;b3ducmV2LnhtbFBLBQYAAAAABAAEAPUAAACJAwAAAAA=&#10;" filled="f" stroked="f" strokeweight=".5pt">
              <v:textbox style="mso-next-textbox:#Text Box 13">
                <w:txbxContent>
                  <w:p w:rsidR="00A42A3F" w:rsidRDefault="00A42A3F" w:rsidP="008A320B">
                    <w:pPr>
                      <w:pStyle w:val="NormalWeb"/>
                      <w:rPr>
                        <w:sz w:val="24"/>
                        <w:szCs w:val="24"/>
                      </w:rPr>
                    </w:pPr>
                    <w:r>
                      <w:rPr>
                        <w:rFonts w:eastAsia="Times New Roman"/>
                        <w:sz w:val="20"/>
                      </w:rPr>
                      <w:t>Travel options</w:t>
                    </w:r>
                  </w:p>
                </w:txbxContent>
              </v:textbox>
            </v:shape>
            <v:shape id="Text Box 13" o:spid="_x0000_s1642" type="#_x0000_t202" style="position:absolute;left:34140;top:28405;width:10770;height:36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EWicUA&#10;AADbAAAADwAAAGRycy9kb3ducmV2LnhtbESPT2vCQBDF7wW/wzKCt7pRUCS6igSkRdqDfy7exuyY&#10;BLOzMbtq2k/vHAq9zfDevPebxapztXpQGyrPBkbDBBRx7m3FhYHjYfM+AxUissXaMxn4oQCrZe9t&#10;gan1T97RYx8LJSEcUjRQxtikWoe8JIdh6Bti0S6+dRhlbQttW3xKuKv1OEmm2mHF0lBiQ1lJ+XV/&#10;dwa22eYbd+exm/3W2cfXZd3cjqeJMYN+t56DitTFf/Pf9acVfIGVX2QAv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YRaJxQAAANsAAAAPAAAAAAAAAAAAAAAAAJgCAABkcnMv&#10;ZG93bnJldi54bWxQSwUGAAAAAAQABAD1AAAAigMAAAAA&#10;" filled="f" stroked="f" strokeweight=".5pt">
              <v:textbox style="mso-next-textbox:#Text Box 13">
                <w:txbxContent>
                  <w:p w:rsidR="00A42A3F" w:rsidRDefault="00A42A3F" w:rsidP="008A320B">
                    <w:pPr>
                      <w:pStyle w:val="NormalWeb"/>
                      <w:rPr>
                        <w:sz w:val="24"/>
                        <w:szCs w:val="24"/>
                      </w:rPr>
                    </w:pPr>
                    <w:r>
                      <w:rPr>
                        <w:rFonts w:eastAsia="Times New Roman"/>
                        <w:sz w:val="20"/>
                      </w:rPr>
                      <w:t>Google Maps on mobile</w:t>
                    </w:r>
                  </w:p>
                </w:txbxContent>
              </v:textbox>
            </v:shape>
            <v:shape id="Text Box 13" o:spid="_x0000_s1643" type="#_x0000_t202" style="position:absolute;left:48904;top:28405;width:15631;height:36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2zEsIA&#10;AADbAAAADwAAAGRycy9kb3ducmV2LnhtbERPS4vCMBC+L/gfwgh7W1MFRatRpCArix58XLyNzdgW&#10;m0ltslr99UYQvM3H95zJrDGluFLtCssKup0IBHFqdcGZgv1u8TME4TyyxtIyKbiTg9m09TXBWNsb&#10;b+i69ZkIIexiVJB7X8VSujQng65jK+LAnWxt0AdYZ1LXeAvhppS9KBpIgwWHhhwrSnJKz9t/o+Av&#10;Waxxc+yZ4aNMfleneXXZH/pKfbeb+RiEp8Z/xG/3Uof5I3j9Eg6Q0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LbMSwgAAANsAAAAPAAAAAAAAAAAAAAAAAJgCAABkcnMvZG93&#10;bnJldi54bWxQSwUGAAAAAAQABAD1AAAAhwMAAAAA&#10;" filled="f" stroked="f" strokeweight=".5pt">
              <v:textbox style="mso-next-textbox:#Text Box 13">
                <w:txbxContent>
                  <w:p w:rsidR="00A42A3F" w:rsidRDefault="00A42A3F" w:rsidP="008A320B">
                    <w:pPr>
                      <w:pStyle w:val="NormalWeb"/>
                      <w:rPr>
                        <w:sz w:val="24"/>
                        <w:szCs w:val="24"/>
                      </w:rPr>
                    </w:pPr>
                    <w:r>
                      <w:rPr>
                        <w:rFonts w:eastAsia="Times New Roman"/>
                        <w:sz w:val="20"/>
                      </w:rPr>
                      <w:t>Google Maps on website</w:t>
                    </w:r>
                  </w:p>
                </w:txbxContent>
              </v:textbox>
            </v:shape>
            <w10:anchorlock/>
          </v:group>
        </w:pict>
      </w:r>
    </w:p>
    <w:p w:rsidR="008A320B" w:rsidRDefault="008A320B" w:rsidP="00A42A3F">
      <w:pPr>
        <w:pStyle w:val="Heading1"/>
      </w:pPr>
      <w:r>
        <w:t>Solution</w:t>
      </w:r>
    </w:p>
    <w:p w:rsidR="008A320B" w:rsidRDefault="008A320B" w:rsidP="00A42A3F">
      <w:r>
        <w:t xml:space="preserve">The Public Transport Time-Table Publisher (P3TP) simplifies the process of generating the data. It provides a simple visual tool for feeding time-table details of a transit agency. </w:t>
      </w:r>
    </w:p>
    <w:p w:rsidR="008A320B" w:rsidRDefault="008A320B" w:rsidP="008A320B">
      <w:pPr>
        <w:pStyle w:val="ListParagraph"/>
        <w:numPr>
          <w:ilvl w:val="0"/>
          <w:numId w:val="7"/>
        </w:numPr>
        <w:spacing w:line="240" w:lineRule="auto"/>
      </w:pPr>
      <w:r>
        <w:t xml:space="preserve">The stops can be accurately marked on a map. </w:t>
      </w:r>
    </w:p>
    <w:p w:rsidR="008A320B" w:rsidRDefault="008A320B" w:rsidP="008A320B">
      <w:pPr>
        <w:pStyle w:val="ListParagraph"/>
        <w:numPr>
          <w:ilvl w:val="0"/>
          <w:numId w:val="7"/>
        </w:numPr>
        <w:spacing w:line="240" w:lineRule="auto"/>
      </w:pPr>
      <w:r>
        <w:t>It allows two stops on opposites sides of the road to be linked to each other as peer-stops.</w:t>
      </w:r>
    </w:p>
    <w:p w:rsidR="008A320B" w:rsidRDefault="008A320B" w:rsidP="008A320B">
      <w:pPr>
        <w:pStyle w:val="ListParagraph"/>
        <w:numPr>
          <w:ilvl w:val="0"/>
          <w:numId w:val="7"/>
        </w:numPr>
        <w:spacing w:line="240" w:lineRule="auto"/>
      </w:pPr>
      <w:r>
        <w:t>Each route operated by the agency can be marked on the map by choosing stops that have been previously marked.</w:t>
      </w:r>
    </w:p>
    <w:p w:rsidR="008A320B" w:rsidRDefault="008A320B" w:rsidP="008A320B">
      <w:pPr>
        <w:pStyle w:val="ListParagraph"/>
        <w:numPr>
          <w:ilvl w:val="0"/>
          <w:numId w:val="7"/>
        </w:numPr>
        <w:spacing w:line="240" w:lineRule="auto"/>
      </w:pPr>
      <w:r>
        <w:lastRenderedPageBreak/>
        <w:t>Onward and Return trips on the route can be added by specifying start times of the trips.</w:t>
      </w:r>
    </w:p>
    <w:p w:rsidR="008A320B" w:rsidRDefault="008A320B" w:rsidP="008A320B">
      <w:pPr>
        <w:pStyle w:val="ListParagraph"/>
        <w:numPr>
          <w:ilvl w:val="0"/>
          <w:numId w:val="7"/>
        </w:numPr>
        <w:spacing w:line="240" w:lineRule="auto"/>
      </w:pPr>
      <w:r>
        <w:t>The timings at intermediate stops along the route can be automatically computed by the tool.</w:t>
      </w:r>
    </w:p>
    <w:p w:rsidR="008A320B" w:rsidRDefault="008A320B" w:rsidP="008A320B">
      <w:pPr>
        <w:pStyle w:val="ListParagraph"/>
        <w:numPr>
          <w:ilvl w:val="0"/>
          <w:numId w:val="7"/>
        </w:numPr>
        <w:spacing w:line="240" w:lineRule="auto"/>
      </w:pPr>
      <w:r>
        <w:t>The tool allows offline creation of time-tables in Microsoft Excel.</w:t>
      </w:r>
    </w:p>
    <w:p w:rsidR="008A320B" w:rsidRDefault="008A320B" w:rsidP="008A320B">
      <w:pPr>
        <w:pStyle w:val="ListParagraph"/>
        <w:numPr>
          <w:ilvl w:val="0"/>
          <w:numId w:val="7"/>
        </w:numPr>
        <w:spacing w:line="240" w:lineRule="auto"/>
      </w:pPr>
      <w:r>
        <w:t>The tool generates a passenger-friendly timetable that can be printed and pasted at different locations of the city.</w:t>
      </w:r>
    </w:p>
    <w:p w:rsidR="008A320B" w:rsidRDefault="008A320B" w:rsidP="008A320B">
      <w:pPr>
        <w:pStyle w:val="ListParagraph"/>
        <w:numPr>
          <w:ilvl w:val="0"/>
          <w:numId w:val="7"/>
        </w:numPr>
        <w:spacing w:line="240" w:lineRule="auto"/>
      </w:pPr>
      <w:r>
        <w:t>It can generate the GTFS file that can be uploaded to Google.</w:t>
      </w:r>
    </w:p>
    <w:p w:rsidR="008A320B" w:rsidRPr="00800A7D" w:rsidRDefault="008A320B" w:rsidP="00A42A3F">
      <w:pPr>
        <w:rPr>
          <w:b/>
        </w:rPr>
      </w:pPr>
      <w:r w:rsidRPr="00800A7D">
        <w:rPr>
          <w:b/>
        </w:rPr>
        <w:t xml:space="preserve">P3TP has been adopted by Goa's </w:t>
      </w:r>
      <w:proofErr w:type="spellStart"/>
      <w:r w:rsidRPr="00800A7D">
        <w:rPr>
          <w:b/>
        </w:rPr>
        <w:t>Kadamba</w:t>
      </w:r>
      <w:proofErr w:type="spellEnd"/>
      <w:r w:rsidRPr="00800A7D">
        <w:rPr>
          <w:b/>
        </w:rPr>
        <w:t xml:space="preserve"> Transport Corporation Ltd. who will be the first customer.</w:t>
      </w:r>
    </w:p>
    <w:p w:rsidR="008A320B" w:rsidRDefault="008A320B" w:rsidP="00A42A3F">
      <w:pPr>
        <w:pStyle w:val="Heading1"/>
      </w:pPr>
      <w:r>
        <w:t>Passenger Experience</w:t>
      </w:r>
    </w:p>
    <w:p w:rsidR="008A320B" w:rsidRPr="00BD246D" w:rsidRDefault="008A320B" w:rsidP="00A42A3F">
      <w:r>
        <w:t>A passenger can search for travel options between any two points on a Google Maps application. The results provide step-by-step directions including different modes such as Walking, Ferries, and Buses.</w:t>
      </w:r>
    </w:p>
    <w:p w:rsidR="008A320B" w:rsidRPr="003F2C1E" w:rsidRDefault="008A320B" w:rsidP="00A42A3F">
      <w:r>
        <w:rPr>
          <w:noProof/>
        </w:rPr>
        <w:drawing>
          <wp:inline distT="0" distB="0" distL="0" distR="0" wp14:anchorId="304F2382" wp14:editId="6712125C">
            <wp:extent cx="1699705" cy="2754341"/>
            <wp:effectExtent l="0" t="0" r="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27946" cy="2800106"/>
                    </a:xfrm>
                    <a:prstGeom prst="rect">
                      <a:avLst/>
                    </a:prstGeom>
                    <a:noFill/>
                    <a:ln>
                      <a:noFill/>
                    </a:ln>
                  </pic:spPr>
                </pic:pic>
              </a:graphicData>
            </a:graphic>
          </wp:inline>
        </w:drawing>
      </w:r>
      <w:r>
        <w:rPr>
          <w:noProof/>
        </w:rPr>
        <w:drawing>
          <wp:inline distT="0" distB="0" distL="0" distR="0" wp14:anchorId="3B572EFC" wp14:editId="1AB2520A">
            <wp:extent cx="1719333" cy="2755075"/>
            <wp:effectExtent l="0" t="0" r="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62065" cy="2823549"/>
                    </a:xfrm>
                    <a:prstGeom prst="rect">
                      <a:avLst/>
                    </a:prstGeom>
                    <a:noFill/>
                    <a:ln>
                      <a:noFill/>
                    </a:ln>
                  </pic:spPr>
                </pic:pic>
              </a:graphicData>
            </a:graphic>
          </wp:inline>
        </w:drawing>
      </w:r>
      <w:r>
        <w:rPr>
          <w:noProof/>
        </w:rPr>
        <w:drawing>
          <wp:inline distT="0" distB="0" distL="0" distR="0" wp14:anchorId="460210F7" wp14:editId="5851AA92">
            <wp:extent cx="1743566" cy="2766736"/>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73927" cy="2814913"/>
                    </a:xfrm>
                    <a:prstGeom prst="rect">
                      <a:avLst/>
                    </a:prstGeom>
                    <a:noFill/>
                    <a:ln>
                      <a:noFill/>
                    </a:ln>
                  </pic:spPr>
                </pic:pic>
              </a:graphicData>
            </a:graphic>
          </wp:inline>
        </w:drawing>
      </w:r>
    </w:p>
    <w:p w:rsidR="008A320B" w:rsidRDefault="008A320B" w:rsidP="00A42A3F">
      <w:pPr>
        <w:pStyle w:val="Heading1"/>
      </w:pPr>
      <w:r>
        <w:t>Future enhancements</w:t>
      </w:r>
    </w:p>
    <w:p w:rsidR="008A320B" w:rsidRDefault="008A320B" w:rsidP="008A320B">
      <w:pPr>
        <w:pStyle w:val="ListParagraph"/>
        <w:numPr>
          <w:ilvl w:val="0"/>
          <w:numId w:val="8"/>
        </w:numPr>
        <w:spacing w:line="240" w:lineRule="auto"/>
      </w:pPr>
      <w:r>
        <w:t>Further Improve the User Interface.</w:t>
      </w:r>
    </w:p>
    <w:p w:rsidR="008A320B" w:rsidRDefault="008A320B" w:rsidP="008A320B">
      <w:pPr>
        <w:pStyle w:val="ListParagraph"/>
        <w:numPr>
          <w:ilvl w:val="0"/>
          <w:numId w:val="8"/>
        </w:numPr>
        <w:spacing w:line="240" w:lineRule="auto"/>
      </w:pPr>
      <w:r>
        <w:t xml:space="preserve">Once the time-table data is digitized, it can be presented to citizens through multiple additional channels such as SMS, IVR, websites, etc. </w:t>
      </w:r>
    </w:p>
    <w:p w:rsidR="008A320B" w:rsidRDefault="008A320B" w:rsidP="008A320B">
      <w:pPr>
        <w:pStyle w:val="ListParagraph"/>
        <w:numPr>
          <w:ilvl w:val="0"/>
          <w:numId w:val="8"/>
        </w:numPr>
        <w:spacing w:line="240" w:lineRule="auto"/>
      </w:pPr>
      <w:r>
        <w:t>Passenger-experience can be further enhanced by providing real-time status updates of every trip provided the transit agencies install GPS devices.</w:t>
      </w:r>
    </w:p>
    <w:p w:rsidR="008A320B" w:rsidRDefault="008A320B" w:rsidP="00A42A3F">
      <w:pPr>
        <w:pStyle w:val="Heading1"/>
      </w:pPr>
      <w:r>
        <w:t>Technologies</w:t>
      </w:r>
    </w:p>
    <w:tbl>
      <w:tblPr>
        <w:tblStyle w:val="TableGrid"/>
        <w:tblW w:w="0" w:type="auto"/>
        <w:tblLook w:val="04A0" w:firstRow="1" w:lastRow="0" w:firstColumn="1" w:lastColumn="0" w:noHBand="0" w:noVBand="1"/>
      </w:tblPr>
      <w:tblGrid>
        <w:gridCol w:w="4675"/>
        <w:gridCol w:w="4675"/>
      </w:tblGrid>
      <w:tr w:rsidR="008A320B" w:rsidRPr="000F3016" w:rsidTr="00A42A3F">
        <w:tc>
          <w:tcPr>
            <w:tcW w:w="4675" w:type="dxa"/>
          </w:tcPr>
          <w:p w:rsidR="008A320B" w:rsidRPr="000F3016" w:rsidRDefault="008A320B" w:rsidP="00A42A3F">
            <w:pPr>
              <w:rPr>
                <w:b/>
              </w:rPr>
            </w:pPr>
            <w:r w:rsidRPr="000F3016">
              <w:rPr>
                <w:b/>
              </w:rPr>
              <w:t>Component</w:t>
            </w:r>
          </w:p>
        </w:tc>
        <w:tc>
          <w:tcPr>
            <w:tcW w:w="4675" w:type="dxa"/>
          </w:tcPr>
          <w:p w:rsidR="008A320B" w:rsidRPr="000F3016" w:rsidRDefault="008A320B" w:rsidP="00A42A3F">
            <w:pPr>
              <w:rPr>
                <w:b/>
              </w:rPr>
            </w:pPr>
            <w:r w:rsidRPr="000F3016">
              <w:rPr>
                <w:b/>
              </w:rPr>
              <w:t>Technology</w:t>
            </w:r>
          </w:p>
        </w:tc>
      </w:tr>
      <w:tr w:rsidR="008A320B" w:rsidTr="00A42A3F">
        <w:tc>
          <w:tcPr>
            <w:tcW w:w="4675" w:type="dxa"/>
          </w:tcPr>
          <w:p w:rsidR="008A320B" w:rsidRDefault="008A320B" w:rsidP="00A42A3F">
            <w:r>
              <w:t>User Interface</w:t>
            </w:r>
          </w:p>
        </w:tc>
        <w:tc>
          <w:tcPr>
            <w:tcW w:w="4675" w:type="dxa"/>
          </w:tcPr>
          <w:p w:rsidR="008A320B" w:rsidRDefault="008A320B" w:rsidP="00A42A3F">
            <w:r>
              <w:t>Google’s Angular.JS library</w:t>
            </w:r>
          </w:p>
        </w:tc>
      </w:tr>
      <w:tr w:rsidR="008A320B" w:rsidTr="00A42A3F">
        <w:tc>
          <w:tcPr>
            <w:tcW w:w="4675" w:type="dxa"/>
          </w:tcPr>
          <w:p w:rsidR="008A320B" w:rsidRDefault="008A320B" w:rsidP="00A42A3F">
            <w:r>
              <w:t>Backend application</w:t>
            </w:r>
          </w:p>
        </w:tc>
        <w:tc>
          <w:tcPr>
            <w:tcW w:w="4675" w:type="dxa"/>
          </w:tcPr>
          <w:p w:rsidR="008A320B" w:rsidRDefault="008A320B" w:rsidP="00A42A3F">
            <w:r>
              <w:t>Node.js</w:t>
            </w:r>
          </w:p>
        </w:tc>
      </w:tr>
      <w:tr w:rsidR="008A320B" w:rsidTr="00A42A3F">
        <w:tc>
          <w:tcPr>
            <w:tcW w:w="4675" w:type="dxa"/>
          </w:tcPr>
          <w:p w:rsidR="008A320B" w:rsidRDefault="008A320B" w:rsidP="00A42A3F">
            <w:r>
              <w:t>Database</w:t>
            </w:r>
          </w:p>
        </w:tc>
        <w:tc>
          <w:tcPr>
            <w:tcW w:w="4675" w:type="dxa"/>
          </w:tcPr>
          <w:p w:rsidR="008A320B" w:rsidRDefault="008A320B" w:rsidP="00A42A3F">
            <w:r>
              <w:t>MySQL</w:t>
            </w:r>
          </w:p>
        </w:tc>
      </w:tr>
      <w:tr w:rsidR="008A320B" w:rsidTr="00A42A3F">
        <w:tc>
          <w:tcPr>
            <w:tcW w:w="4675" w:type="dxa"/>
          </w:tcPr>
          <w:p w:rsidR="008A320B" w:rsidRDefault="008A320B" w:rsidP="00A42A3F">
            <w:r>
              <w:t>Map provider</w:t>
            </w:r>
          </w:p>
        </w:tc>
        <w:tc>
          <w:tcPr>
            <w:tcW w:w="4675" w:type="dxa"/>
          </w:tcPr>
          <w:p w:rsidR="008A320B" w:rsidRDefault="008A320B" w:rsidP="00A42A3F">
            <w:r>
              <w:t>Google maps</w:t>
            </w:r>
          </w:p>
        </w:tc>
      </w:tr>
    </w:tbl>
    <w:p w:rsidR="008A320B" w:rsidRDefault="008A320B" w:rsidP="008A320B"/>
    <w:p w:rsidR="008A320B" w:rsidRDefault="008A320B" w:rsidP="008A320B">
      <w:pPr>
        <w:pStyle w:val="Heading1"/>
      </w:pPr>
      <w:r>
        <w:t>Summary</w:t>
      </w:r>
    </w:p>
    <w:p w:rsidR="008A320B" w:rsidRDefault="008A320B" w:rsidP="008A320B">
      <w:r>
        <w:t>This project will place Goa among the few places in India that provide public transport options to citizens at their fingertips. Any agency that subscribes to this service should expect increased revenue from passengers as citizens will begin to turn to public transport. The city/state will witness lesser traffic and cleaner air. Reduced fuel consumption will be a positive side effect of this project.</w:t>
      </w:r>
      <w:r w:rsidR="00EC0A87">
        <w:t xml:space="preserve"> </w:t>
      </w:r>
    </w:p>
    <w:p w:rsidR="00DA5D89" w:rsidRDefault="00DA5D89" w:rsidP="00BD092A">
      <w:pPr>
        <w:spacing w:line="240" w:lineRule="auto"/>
        <w:contextualSpacing/>
        <w:jc w:val="center"/>
        <w:rPr>
          <w:rFonts w:ascii="Trebuchet MS" w:hAnsi="Trebuchet MS"/>
          <w:b/>
          <w:sz w:val="32"/>
          <w:szCs w:val="24"/>
          <w:u w:val="single"/>
        </w:rPr>
      </w:pPr>
    </w:p>
    <w:p w:rsidR="00BD092A" w:rsidRPr="00EC0A87" w:rsidRDefault="00BD092A" w:rsidP="00BD092A">
      <w:pPr>
        <w:spacing w:line="240" w:lineRule="auto"/>
        <w:contextualSpacing/>
        <w:jc w:val="center"/>
        <w:rPr>
          <w:rFonts w:ascii="Trebuchet MS" w:hAnsi="Trebuchet MS"/>
          <w:b/>
          <w:sz w:val="32"/>
          <w:szCs w:val="24"/>
          <w:u w:val="single"/>
        </w:rPr>
      </w:pPr>
      <w:r w:rsidRPr="00EC0A87">
        <w:rPr>
          <w:rFonts w:ascii="Trebuchet MS" w:hAnsi="Trebuchet MS"/>
          <w:b/>
          <w:sz w:val="32"/>
          <w:szCs w:val="24"/>
          <w:u w:val="single"/>
        </w:rPr>
        <w:lastRenderedPageBreak/>
        <w:t xml:space="preserve">~ ANNEXURE </w:t>
      </w:r>
      <w:r>
        <w:rPr>
          <w:rFonts w:ascii="Trebuchet MS" w:hAnsi="Trebuchet MS"/>
          <w:b/>
          <w:sz w:val="32"/>
          <w:szCs w:val="24"/>
          <w:u w:val="single"/>
        </w:rPr>
        <w:t>C</w:t>
      </w:r>
      <w:r w:rsidRPr="00EC0A87">
        <w:rPr>
          <w:rFonts w:ascii="Trebuchet MS" w:hAnsi="Trebuchet MS"/>
          <w:b/>
          <w:sz w:val="32"/>
          <w:szCs w:val="24"/>
          <w:u w:val="single"/>
        </w:rPr>
        <w:t xml:space="preserve"> ~</w:t>
      </w:r>
    </w:p>
    <w:p w:rsidR="008A320B" w:rsidRDefault="008A320B" w:rsidP="00790938">
      <w:pPr>
        <w:spacing w:line="240" w:lineRule="auto"/>
        <w:contextualSpacing/>
        <w:jc w:val="both"/>
        <w:rPr>
          <w:rFonts w:ascii="Trebuchet MS" w:hAnsi="Trebuchet MS"/>
          <w:b/>
          <w:sz w:val="24"/>
          <w:szCs w:val="24"/>
        </w:rPr>
      </w:pPr>
    </w:p>
    <w:p w:rsidR="00BD092A" w:rsidRDefault="00320F64" w:rsidP="00790938">
      <w:pPr>
        <w:spacing w:line="240" w:lineRule="auto"/>
        <w:contextualSpacing/>
        <w:jc w:val="both"/>
        <w:rPr>
          <w:rFonts w:ascii="Times New Roman" w:hAnsi="Times New Roman" w:cs="Times New Roman"/>
          <w:sz w:val="28"/>
          <w:szCs w:val="24"/>
        </w:rPr>
      </w:pPr>
      <w:r w:rsidRPr="00C506A8">
        <w:rPr>
          <w:rFonts w:ascii="Times New Roman" w:hAnsi="Times New Roman" w:cs="Times New Roman"/>
          <w:sz w:val="28"/>
          <w:szCs w:val="24"/>
        </w:rPr>
        <w:t>The concept of digitization of Stops, Routes &amp; Timings of Transit Agencies was undertaken as a final year project</w:t>
      </w:r>
      <w:r w:rsidR="00C506A8">
        <w:rPr>
          <w:rFonts w:ascii="Times New Roman" w:hAnsi="Times New Roman" w:cs="Times New Roman"/>
          <w:sz w:val="28"/>
          <w:szCs w:val="24"/>
        </w:rPr>
        <w:t xml:space="preserve"> in the academic year 2013-14</w:t>
      </w:r>
      <w:r w:rsidRPr="00C506A8">
        <w:rPr>
          <w:rFonts w:ascii="Times New Roman" w:hAnsi="Times New Roman" w:cs="Times New Roman"/>
          <w:sz w:val="28"/>
          <w:szCs w:val="24"/>
        </w:rPr>
        <w:t xml:space="preserve"> by Mr. Chaitanya B. Malik &amp; his group. The concept was converted into a model project with regular mentoring from Mr. </w:t>
      </w:r>
      <w:proofErr w:type="spellStart"/>
      <w:r w:rsidRPr="00C506A8">
        <w:rPr>
          <w:rFonts w:ascii="Times New Roman" w:hAnsi="Times New Roman" w:cs="Times New Roman"/>
          <w:sz w:val="28"/>
          <w:szCs w:val="24"/>
        </w:rPr>
        <w:t>Yash</w:t>
      </w:r>
      <w:proofErr w:type="spellEnd"/>
      <w:r w:rsidRPr="00C506A8">
        <w:rPr>
          <w:rFonts w:ascii="Times New Roman" w:hAnsi="Times New Roman" w:cs="Times New Roman"/>
          <w:sz w:val="28"/>
          <w:szCs w:val="24"/>
        </w:rPr>
        <w:t xml:space="preserve"> </w:t>
      </w:r>
      <w:proofErr w:type="spellStart"/>
      <w:r w:rsidRPr="00C506A8">
        <w:rPr>
          <w:rFonts w:ascii="Times New Roman" w:hAnsi="Times New Roman" w:cs="Times New Roman"/>
          <w:sz w:val="28"/>
          <w:szCs w:val="24"/>
        </w:rPr>
        <w:t>Ganthe</w:t>
      </w:r>
      <w:proofErr w:type="spellEnd"/>
      <w:r w:rsidRPr="00C506A8">
        <w:rPr>
          <w:rFonts w:ascii="Times New Roman" w:hAnsi="Times New Roman" w:cs="Times New Roman"/>
          <w:sz w:val="28"/>
          <w:szCs w:val="24"/>
        </w:rPr>
        <w:t xml:space="preserve"> who provided valuable support &amp; technological ideas.</w:t>
      </w:r>
    </w:p>
    <w:p w:rsidR="00C506A8" w:rsidRDefault="00C506A8" w:rsidP="00790938">
      <w:pPr>
        <w:spacing w:line="240" w:lineRule="auto"/>
        <w:contextualSpacing/>
        <w:jc w:val="both"/>
        <w:rPr>
          <w:rFonts w:ascii="Times New Roman" w:hAnsi="Times New Roman" w:cs="Times New Roman"/>
          <w:sz w:val="28"/>
          <w:szCs w:val="24"/>
        </w:rPr>
      </w:pPr>
    </w:p>
    <w:p w:rsidR="00C506A8" w:rsidRDefault="00C506A8" w:rsidP="00790938">
      <w:pPr>
        <w:spacing w:line="240" w:lineRule="auto"/>
        <w:contextualSpacing/>
        <w:jc w:val="both"/>
        <w:rPr>
          <w:rFonts w:ascii="Times New Roman" w:hAnsi="Times New Roman" w:cs="Times New Roman"/>
          <w:sz w:val="28"/>
          <w:szCs w:val="24"/>
        </w:rPr>
      </w:pPr>
      <w:r>
        <w:rPr>
          <w:rFonts w:ascii="Times New Roman" w:hAnsi="Times New Roman" w:cs="Times New Roman"/>
          <w:sz w:val="28"/>
          <w:szCs w:val="24"/>
        </w:rPr>
        <w:t xml:space="preserve">The team approached officials of </w:t>
      </w:r>
      <w:proofErr w:type="spellStart"/>
      <w:r>
        <w:rPr>
          <w:rFonts w:ascii="Times New Roman" w:hAnsi="Times New Roman" w:cs="Times New Roman"/>
          <w:sz w:val="28"/>
          <w:szCs w:val="24"/>
        </w:rPr>
        <w:t>Kadamba</w:t>
      </w:r>
      <w:proofErr w:type="spellEnd"/>
      <w:r>
        <w:rPr>
          <w:rFonts w:ascii="Times New Roman" w:hAnsi="Times New Roman" w:cs="Times New Roman"/>
          <w:sz w:val="28"/>
          <w:szCs w:val="24"/>
        </w:rPr>
        <w:t xml:space="preserve"> Transport Corporation Ltd. to undertake the case study of various conditions &amp; requirements of a transit agency. </w:t>
      </w:r>
      <w:r w:rsidR="00CB287E">
        <w:rPr>
          <w:rFonts w:ascii="Times New Roman" w:hAnsi="Times New Roman" w:cs="Times New Roman"/>
          <w:sz w:val="28"/>
          <w:szCs w:val="24"/>
        </w:rPr>
        <w:t xml:space="preserve">Mr. Sanjay </w:t>
      </w:r>
      <w:proofErr w:type="spellStart"/>
      <w:r w:rsidR="00CB287E">
        <w:rPr>
          <w:rFonts w:ascii="Times New Roman" w:hAnsi="Times New Roman" w:cs="Times New Roman"/>
          <w:sz w:val="28"/>
          <w:szCs w:val="24"/>
        </w:rPr>
        <w:t>Ghate</w:t>
      </w:r>
      <w:proofErr w:type="spellEnd"/>
      <w:r w:rsidR="00CB287E">
        <w:rPr>
          <w:rFonts w:ascii="Times New Roman" w:hAnsi="Times New Roman" w:cs="Times New Roman"/>
          <w:sz w:val="28"/>
          <w:szCs w:val="24"/>
        </w:rPr>
        <w:t xml:space="preserve"> &amp; Mr. </w:t>
      </w:r>
      <w:proofErr w:type="spellStart"/>
      <w:r w:rsidR="00CB287E">
        <w:rPr>
          <w:rFonts w:ascii="Times New Roman" w:hAnsi="Times New Roman" w:cs="Times New Roman"/>
          <w:sz w:val="28"/>
          <w:szCs w:val="24"/>
        </w:rPr>
        <w:t>Jeorge</w:t>
      </w:r>
      <w:proofErr w:type="spellEnd"/>
      <w:r w:rsidR="00CB287E">
        <w:rPr>
          <w:rFonts w:ascii="Times New Roman" w:hAnsi="Times New Roman" w:cs="Times New Roman"/>
          <w:sz w:val="28"/>
          <w:szCs w:val="24"/>
        </w:rPr>
        <w:t xml:space="preserve"> </w:t>
      </w:r>
      <w:proofErr w:type="spellStart"/>
      <w:r w:rsidR="00CB287E">
        <w:rPr>
          <w:rFonts w:ascii="Times New Roman" w:hAnsi="Times New Roman" w:cs="Times New Roman"/>
          <w:sz w:val="28"/>
          <w:szCs w:val="24"/>
        </w:rPr>
        <w:t>Fernandes</w:t>
      </w:r>
      <w:proofErr w:type="spellEnd"/>
      <w:r w:rsidR="00CB287E">
        <w:rPr>
          <w:rFonts w:ascii="Times New Roman" w:hAnsi="Times New Roman" w:cs="Times New Roman"/>
          <w:sz w:val="28"/>
          <w:szCs w:val="24"/>
        </w:rPr>
        <w:t xml:space="preserve"> provided us all the information regarding KTCL.</w:t>
      </w:r>
    </w:p>
    <w:p w:rsidR="00CB287E" w:rsidRDefault="00CB287E" w:rsidP="00790938">
      <w:pPr>
        <w:spacing w:line="240" w:lineRule="auto"/>
        <w:contextualSpacing/>
        <w:jc w:val="both"/>
        <w:rPr>
          <w:rFonts w:ascii="Times New Roman" w:hAnsi="Times New Roman" w:cs="Times New Roman"/>
          <w:sz w:val="28"/>
          <w:szCs w:val="24"/>
        </w:rPr>
      </w:pPr>
    </w:p>
    <w:p w:rsidR="00CB287E" w:rsidRDefault="00CB287E" w:rsidP="00790938">
      <w:pPr>
        <w:spacing w:line="240" w:lineRule="auto"/>
        <w:contextualSpacing/>
        <w:jc w:val="both"/>
        <w:rPr>
          <w:rFonts w:ascii="Times New Roman" w:hAnsi="Times New Roman" w:cs="Times New Roman"/>
          <w:sz w:val="28"/>
          <w:szCs w:val="24"/>
        </w:rPr>
      </w:pPr>
      <w:r>
        <w:rPr>
          <w:rFonts w:ascii="Times New Roman" w:hAnsi="Times New Roman" w:cs="Times New Roman"/>
          <w:sz w:val="28"/>
          <w:szCs w:val="24"/>
        </w:rPr>
        <w:t xml:space="preserve">An analysis was undertaken after this phase to narrow down on the main requirements of the agency &amp; to sort the requirements in order of occurrence. </w:t>
      </w:r>
      <w:proofErr w:type="spellStart"/>
      <w:r>
        <w:rPr>
          <w:rFonts w:ascii="Times New Roman" w:hAnsi="Times New Roman" w:cs="Times New Roman"/>
          <w:sz w:val="28"/>
          <w:szCs w:val="24"/>
        </w:rPr>
        <w:t>Eg</w:t>
      </w:r>
      <w:proofErr w:type="spellEnd"/>
      <w:r>
        <w:rPr>
          <w:rFonts w:ascii="Times New Roman" w:hAnsi="Times New Roman" w:cs="Times New Roman"/>
          <w:sz w:val="28"/>
          <w:szCs w:val="24"/>
        </w:rPr>
        <w:t>. Stops had to be added first, then linked together to create a route &amp; then finally the route will carry timings.</w:t>
      </w:r>
    </w:p>
    <w:p w:rsidR="00CB287E" w:rsidRDefault="00CB287E" w:rsidP="00790938">
      <w:pPr>
        <w:spacing w:line="240" w:lineRule="auto"/>
        <w:contextualSpacing/>
        <w:jc w:val="both"/>
        <w:rPr>
          <w:rFonts w:ascii="Times New Roman" w:hAnsi="Times New Roman" w:cs="Times New Roman"/>
          <w:sz w:val="28"/>
          <w:szCs w:val="24"/>
        </w:rPr>
      </w:pPr>
    </w:p>
    <w:p w:rsidR="00CB287E" w:rsidRDefault="00CB287E" w:rsidP="00790938">
      <w:pPr>
        <w:spacing w:line="240" w:lineRule="auto"/>
        <w:contextualSpacing/>
        <w:jc w:val="both"/>
        <w:rPr>
          <w:rFonts w:ascii="Times New Roman" w:hAnsi="Times New Roman" w:cs="Times New Roman"/>
          <w:sz w:val="28"/>
          <w:szCs w:val="24"/>
        </w:rPr>
      </w:pPr>
      <w:r>
        <w:rPr>
          <w:rFonts w:ascii="Times New Roman" w:hAnsi="Times New Roman" w:cs="Times New Roman"/>
          <w:sz w:val="28"/>
          <w:szCs w:val="24"/>
        </w:rPr>
        <w:t>In the design phase, the database design was presented and all the requirements were met in the database. Then a user friendly interface for the admin was also designed for intuitive data entry with just a few clicks. Integration of Google maps was suggested for better understanding &amp; accurate data entry.</w:t>
      </w:r>
    </w:p>
    <w:p w:rsidR="00C506A8" w:rsidRDefault="00C506A8" w:rsidP="00790938">
      <w:pPr>
        <w:spacing w:line="240" w:lineRule="auto"/>
        <w:contextualSpacing/>
        <w:jc w:val="both"/>
        <w:rPr>
          <w:rFonts w:ascii="Times New Roman" w:hAnsi="Times New Roman" w:cs="Times New Roman"/>
          <w:sz w:val="28"/>
          <w:szCs w:val="24"/>
        </w:rPr>
      </w:pPr>
    </w:p>
    <w:p w:rsidR="00C506A8" w:rsidRDefault="00B838CC" w:rsidP="00790938">
      <w:pPr>
        <w:spacing w:line="240" w:lineRule="auto"/>
        <w:contextualSpacing/>
        <w:jc w:val="both"/>
        <w:rPr>
          <w:rFonts w:ascii="Times New Roman" w:hAnsi="Times New Roman" w:cs="Times New Roman"/>
          <w:sz w:val="28"/>
          <w:szCs w:val="24"/>
        </w:rPr>
      </w:pPr>
      <w:r>
        <w:rPr>
          <w:rFonts w:ascii="Times New Roman" w:hAnsi="Times New Roman" w:cs="Times New Roman"/>
          <w:sz w:val="28"/>
          <w:szCs w:val="24"/>
        </w:rPr>
        <w:t xml:space="preserve">Coding was initially done in HTML to get the UI as per requirement. Then the server code was written using the node.js technology of </w:t>
      </w:r>
      <w:proofErr w:type="spellStart"/>
      <w:r>
        <w:rPr>
          <w:rFonts w:ascii="Times New Roman" w:hAnsi="Times New Roman" w:cs="Times New Roman"/>
          <w:sz w:val="28"/>
          <w:szCs w:val="24"/>
        </w:rPr>
        <w:t>Javascript</w:t>
      </w:r>
      <w:proofErr w:type="spellEnd"/>
      <w:r>
        <w:rPr>
          <w:rFonts w:ascii="Times New Roman" w:hAnsi="Times New Roman" w:cs="Times New Roman"/>
          <w:sz w:val="28"/>
          <w:szCs w:val="24"/>
        </w:rPr>
        <w:t>. Modern languages like Angular.js were used for data display. Database &amp; queries were created in MySQL language. CSS was finally used to tune the UI &amp; make it look better.</w:t>
      </w:r>
    </w:p>
    <w:p w:rsidR="00B838CC" w:rsidRDefault="00B838CC" w:rsidP="00790938">
      <w:pPr>
        <w:spacing w:line="240" w:lineRule="auto"/>
        <w:contextualSpacing/>
        <w:jc w:val="both"/>
        <w:rPr>
          <w:rFonts w:ascii="Times New Roman" w:hAnsi="Times New Roman" w:cs="Times New Roman"/>
          <w:sz w:val="28"/>
          <w:szCs w:val="24"/>
        </w:rPr>
      </w:pPr>
    </w:p>
    <w:p w:rsidR="00B838CC" w:rsidRDefault="00B838CC" w:rsidP="00790938">
      <w:pPr>
        <w:spacing w:line="240" w:lineRule="auto"/>
        <w:contextualSpacing/>
        <w:jc w:val="both"/>
        <w:rPr>
          <w:rFonts w:ascii="Times New Roman" w:hAnsi="Times New Roman" w:cs="Times New Roman"/>
          <w:sz w:val="28"/>
          <w:szCs w:val="24"/>
        </w:rPr>
      </w:pPr>
      <w:r>
        <w:rPr>
          <w:rFonts w:ascii="Times New Roman" w:hAnsi="Times New Roman" w:cs="Times New Roman"/>
          <w:sz w:val="28"/>
          <w:szCs w:val="24"/>
        </w:rPr>
        <w:t xml:space="preserve">Random routes &amp; timings data was added using the UI into the system. Errors discovered while entering the data were </w:t>
      </w:r>
      <w:proofErr w:type="spellStart"/>
      <w:r>
        <w:rPr>
          <w:rFonts w:ascii="Times New Roman" w:hAnsi="Times New Roman" w:cs="Times New Roman"/>
          <w:sz w:val="28"/>
          <w:szCs w:val="24"/>
        </w:rPr>
        <w:t>troubleshooted</w:t>
      </w:r>
      <w:proofErr w:type="spellEnd"/>
      <w:r>
        <w:rPr>
          <w:rFonts w:ascii="Times New Roman" w:hAnsi="Times New Roman" w:cs="Times New Roman"/>
          <w:sz w:val="28"/>
          <w:szCs w:val="24"/>
        </w:rPr>
        <w:t xml:space="preserve">. GTFS was uploaded to Google &amp; testing was done on Google Maps app. </w:t>
      </w:r>
    </w:p>
    <w:p w:rsidR="00B838CC" w:rsidRDefault="00B838CC" w:rsidP="00790938">
      <w:pPr>
        <w:spacing w:line="240" w:lineRule="auto"/>
        <w:contextualSpacing/>
        <w:jc w:val="both"/>
        <w:rPr>
          <w:rFonts w:ascii="Times New Roman" w:hAnsi="Times New Roman" w:cs="Times New Roman"/>
          <w:sz w:val="28"/>
          <w:szCs w:val="24"/>
        </w:rPr>
      </w:pPr>
    </w:p>
    <w:p w:rsidR="00B838CC" w:rsidRPr="00C506A8" w:rsidRDefault="00B838CC" w:rsidP="00790938">
      <w:pPr>
        <w:spacing w:line="240" w:lineRule="auto"/>
        <w:contextualSpacing/>
        <w:jc w:val="both"/>
        <w:rPr>
          <w:rFonts w:ascii="Times New Roman" w:hAnsi="Times New Roman" w:cs="Times New Roman"/>
          <w:sz w:val="28"/>
          <w:szCs w:val="24"/>
        </w:rPr>
      </w:pPr>
      <w:r>
        <w:rPr>
          <w:rFonts w:ascii="Times New Roman" w:hAnsi="Times New Roman" w:cs="Times New Roman"/>
          <w:sz w:val="28"/>
          <w:szCs w:val="24"/>
        </w:rPr>
        <w:t xml:space="preserve">The ready product was presented to </w:t>
      </w:r>
      <w:proofErr w:type="spellStart"/>
      <w:r>
        <w:rPr>
          <w:rFonts w:ascii="Times New Roman" w:hAnsi="Times New Roman" w:cs="Times New Roman"/>
          <w:sz w:val="28"/>
          <w:szCs w:val="24"/>
        </w:rPr>
        <w:t>Kadamba</w:t>
      </w:r>
      <w:proofErr w:type="spellEnd"/>
      <w:r>
        <w:rPr>
          <w:rFonts w:ascii="Times New Roman" w:hAnsi="Times New Roman" w:cs="Times New Roman"/>
          <w:sz w:val="28"/>
          <w:szCs w:val="24"/>
        </w:rPr>
        <w:t xml:space="preserve"> Transport Corporation. After rigorous testing by KTCL, the product was accepted by KTCL and data entry is in progress. River navigation department is also joining on board soon to upload their feed to Google Maps too.</w:t>
      </w:r>
    </w:p>
    <w:p w:rsidR="00BD092A" w:rsidRDefault="00BD092A" w:rsidP="00790938">
      <w:pPr>
        <w:spacing w:line="240" w:lineRule="auto"/>
        <w:contextualSpacing/>
        <w:jc w:val="both"/>
        <w:rPr>
          <w:rFonts w:ascii="Trebuchet MS" w:hAnsi="Trebuchet MS"/>
          <w:b/>
          <w:sz w:val="24"/>
          <w:szCs w:val="24"/>
        </w:rPr>
      </w:pPr>
    </w:p>
    <w:p w:rsidR="00BD092A" w:rsidRDefault="00BD092A" w:rsidP="00790938">
      <w:pPr>
        <w:spacing w:line="240" w:lineRule="auto"/>
        <w:contextualSpacing/>
        <w:jc w:val="both"/>
        <w:rPr>
          <w:rFonts w:ascii="Trebuchet MS" w:hAnsi="Trebuchet MS"/>
          <w:b/>
          <w:sz w:val="24"/>
          <w:szCs w:val="24"/>
        </w:rPr>
      </w:pPr>
    </w:p>
    <w:p w:rsidR="00BD092A" w:rsidRDefault="00BD092A" w:rsidP="00790938">
      <w:pPr>
        <w:spacing w:line="240" w:lineRule="auto"/>
        <w:contextualSpacing/>
        <w:jc w:val="both"/>
        <w:rPr>
          <w:rFonts w:ascii="Trebuchet MS" w:hAnsi="Trebuchet MS"/>
          <w:b/>
          <w:sz w:val="24"/>
          <w:szCs w:val="24"/>
        </w:rPr>
      </w:pPr>
    </w:p>
    <w:p w:rsidR="00BD092A" w:rsidRDefault="00BD092A" w:rsidP="00790938">
      <w:pPr>
        <w:spacing w:line="240" w:lineRule="auto"/>
        <w:contextualSpacing/>
        <w:jc w:val="both"/>
        <w:rPr>
          <w:rFonts w:ascii="Trebuchet MS" w:hAnsi="Trebuchet MS"/>
          <w:b/>
          <w:sz w:val="24"/>
          <w:szCs w:val="24"/>
        </w:rPr>
      </w:pPr>
    </w:p>
    <w:p w:rsidR="00BD092A" w:rsidRDefault="00BD092A" w:rsidP="00790938">
      <w:pPr>
        <w:spacing w:line="240" w:lineRule="auto"/>
        <w:contextualSpacing/>
        <w:jc w:val="both"/>
        <w:rPr>
          <w:rFonts w:ascii="Trebuchet MS" w:hAnsi="Trebuchet MS"/>
          <w:b/>
          <w:sz w:val="24"/>
          <w:szCs w:val="24"/>
        </w:rPr>
      </w:pPr>
    </w:p>
    <w:p w:rsidR="00BD092A" w:rsidRDefault="00BD092A" w:rsidP="00790938">
      <w:pPr>
        <w:spacing w:line="240" w:lineRule="auto"/>
        <w:contextualSpacing/>
        <w:jc w:val="both"/>
        <w:rPr>
          <w:rFonts w:ascii="Trebuchet MS" w:hAnsi="Trebuchet MS"/>
          <w:b/>
          <w:sz w:val="24"/>
          <w:szCs w:val="24"/>
        </w:rPr>
      </w:pPr>
    </w:p>
    <w:p w:rsidR="00BD092A" w:rsidRDefault="00BD092A" w:rsidP="00790938">
      <w:pPr>
        <w:spacing w:line="240" w:lineRule="auto"/>
        <w:contextualSpacing/>
        <w:jc w:val="both"/>
        <w:rPr>
          <w:rFonts w:ascii="Trebuchet MS" w:hAnsi="Trebuchet MS"/>
          <w:b/>
          <w:sz w:val="24"/>
          <w:szCs w:val="24"/>
        </w:rPr>
      </w:pPr>
    </w:p>
    <w:p w:rsidR="00BD092A" w:rsidRDefault="00BD092A" w:rsidP="00790938">
      <w:pPr>
        <w:spacing w:line="240" w:lineRule="auto"/>
        <w:contextualSpacing/>
        <w:jc w:val="both"/>
        <w:rPr>
          <w:rFonts w:ascii="Trebuchet MS" w:hAnsi="Trebuchet MS"/>
          <w:b/>
          <w:sz w:val="24"/>
          <w:szCs w:val="24"/>
        </w:rPr>
      </w:pPr>
    </w:p>
    <w:p w:rsidR="00BD092A" w:rsidRDefault="00BD092A" w:rsidP="00790938">
      <w:pPr>
        <w:spacing w:line="240" w:lineRule="auto"/>
        <w:contextualSpacing/>
        <w:jc w:val="both"/>
        <w:rPr>
          <w:rFonts w:ascii="Trebuchet MS" w:hAnsi="Trebuchet MS"/>
          <w:b/>
          <w:sz w:val="24"/>
          <w:szCs w:val="24"/>
        </w:rPr>
      </w:pPr>
    </w:p>
    <w:p w:rsidR="00BD092A" w:rsidRDefault="00BD092A" w:rsidP="00790938">
      <w:pPr>
        <w:spacing w:line="240" w:lineRule="auto"/>
        <w:contextualSpacing/>
        <w:jc w:val="both"/>
        <w:rPr>
          <w:rFonts w:ascii="Trebuchet MS" w:hAnsi="Trebuchet MS"/>
          <w:b/>
          <w:sz w:val="24"/>
          <w:szCs w:val="24"/>
        </w:rPr>
      </w:pPr>
    </w:p>
    <w:p w:rsidR="00BD092A" w:rsidRDefault="00BD092A" w:rsidP="00790938">
      <w:pPr>
        <w:spacing w:line="240" w:lineRule="auto"/>
        <w:contextualSpacing/>
        <w:jc w:val="both"/>
        <w:rPr>
          <w:rFonts w:ascii="Trebuchet MS" w:hAnsi="Trebuchet MS"/>
          <w:b/>
          <w:sz w:val="24"/>
          <w:szCs w:val="24"/>
        </w:rPr>
      </w:pPr>
    </w:p>
    <w:p w:rsidR="00BD092A" w:rsidRDefault="00BD092A" w:rsidP="00790938">
      <w:pPr>
        <w:spacing w:line="240" w:lineRule="auto"/>
        <w:contextualSpacing/>
        <w:jc w:val="both"/>
        <w:rPr>
          <w:rFonts w:ascii="Trebuchet MS" w:hAnsi="Trebuchet MS"/>
          <w:b/>
          <w:sz w:val="24"/>
          <w:szCs w:val="24"/>
        </w:rPr>
      </w:pPr>
    </w:p>
    <w:p w:rsidR="00BD092A" w:rsidRDefault="00BD092A" w:rsidP="00BD092A">
      <w:pPr>
        <w:spacing w:line="240" w:lineRule="auto"/>
        <w:contextualSpacing/>
        <w:jc w:val="center"/>
        <w:rPr>
          <w:rFonts w:ascii="Trebuchet MS" w:hAnsi="Trebuchet MS"/>
          <w:b/>
          <w:sz w:val="32"/>
          <w:szCs w:val="24"/>
          <w:u w:val="single"/>
        </w:rPr>
      </w:pPr>
      <w:r w:rsidRPr="00EC0A87">
        <w:rPr>
          <w:rFonts w:ascii="Trebuchet MS" w:hAnsi="Trebuchet MS"/>
          <w:b/>
          <w:sz w:val="32"/>
          <w:szCs w:val="24"/>
          <w:u w:val="single"/>
        </w:rPr>
        <w:t xml:space="preserve">~ ANNEXURE </w:t>
      </w:r>
      <w:r>
        <w:rPr>
          <w:rFonts w:ascii="Trebuchet MS" w:hAnsi="Trebuchet MS"/>
          <w:b/>
          <w:sz w:val="32"/>
          <w:szCs w:val="24"/>
          <w:u w:val="single"/>
        </w:rPr>
        <w:t>D</w:t>
      </w:r>
      <w:r w:rsidRPr="00EC0A87">
        <w:rPr>
          <w:rFonts w:ascii="Trebuchet MS" w:hAnsi="Trebuchet MS"/>
          <w:b/>
          <w:sz w:val="32"/>
          <w:szCs w:val="24"/>
          <w:u w:val="single"/>
        </w:rPr>
        <w:t xml:space="preserve"> ~</w:t>
      </w:r>
    </w:p>
    <w:p w:rsidR="00356FC7" w:rsidRPr="00EC0A87" w:rsidRDefault="00356FC7" w:rsidP="00BD092A">
      <w:pPr>
        <w:spacing w:line="240" w:lineRule="auto"/>
        <w:contextualSpacing/>
        <w:jc w:val="center"/>
        <w:rPr>
          <w:rFonts w:ascii="Trebuchet MS" w:hAnsi="Trebuchet MS"/>
          <w:b/>
          <w:sz w:val="32"/>
          <w:szCs w:val="24"/>
          <w:u w:val="single"/>
        </w:rPr>
      </w:pPr>
    </w:p>
    <w:p w:rsidR="00BB48D5" w:rsidRDefault="00356FC7" w:rsidP="00790938">
      <w:pPr>
        <w:spacing w:line="240" w:lineRule="auto"/>
        <w:contextualSpacing/>
        <w:jc w:val="both"/>
        <w:rPr>
          <w:rFonts w:ascii="Times New Roman" w:hAnsi="Times New Roman" w:cs="Times New Roman"/>
          <w:color w:val="222222"/>
          <w:sz w:val="28"/>
          <w:szCs w:val="32"/>
          <w:shd w:val="clear" w:color="auto" w:fill="FFFFFF"/>
        </w:rPr>
      </w:pPr>
      <w:r w:rsidRPr="00BB48D5">
        <w:rPr>
          <w:rFonts w:ascii="Times New Roman" w:hAnsi="Times New Roman" w:cs="Times New Roman"/>
          <w:color w:val="222222"/>
          <w:sz w:val="28"/>
          <w:szCs w:val="32"/>
          <w:shd w:val="clear" w:color="auto" w:fill="FFFFFF"/>
        </w:rPr>
        <w:t xml:space="preserve">Governments across the world will encourage citizens to use public transport. Providing timetables over the internet is one of the most basic expectations from any transit agency of the digital era. Transit </w:t>
      </w:r>
      <w:r w:rsidRPr="00BB48D5">
        <w:rPr>
          <w:rFonts w:ascii="Times New Roman" w:hAnsi="Times New Roman" w:cs="Times New Roman"/>
          <w:color w:val="222222"/>
          <w:sz w:val="28"/>
          <w:szCs w:val="32"/>
          <w:shd w:val="clear" w:color="auto" w:fill="FFFFFF"/>
        </w:rPr>
        <w:t>organizations in only 25 cities of</w:t>
      </w:r>
      <w:r w:rsidRPr="00BB48D5">
        <w:rPr>
          <w:rFonts w:ascii="Times New Roman" w:hAnsi="Times New Roman" w:cs="Times New Roman"/>
          <w:color w:val="222222"/>
          <w:sz w:val="28"/>
          <w:szCs w:val="32"/>
          <w:shd w:val="clear" w:color="auto" w:fill="FFFFFF"/>
        </w:rPr>
        <w:t xml:space="preserve"> India have done so. There is a huge potential for this service to be used by hundreds of transport corporations in the country. </w:t>
      </w:r>
    </w:p>
    <w:p w:rsidR="00BB48D5" w:rsidRDefault="00BB48D5" w:rsidP="00790938">
      <w:pPr>
        <w:spacing w:line="240" w:lineRule="auto"/>
        <w:contextualSpacing/>
        <w:jc w:val="both"/>
        <w:rPr>
          <w:rFonts w:ascii="Times New Roman" w:hAnsi="Times New Roman" w:cs="Times New Roman"/>
          <w:color w:val="222222"/>
          <w:sz w:val="28"/>
          <w:szCs w:val="32"/>
          <w:shd w:val="clear" w:color="auto" w:fill="FFFFFF"/>
        </w:rPr>
      </w:pPr>
    </w:p>
    <w:p w:rsidR="00BD092A" w:rsidRPr="00BB48D5" w:rsidRDefault="00356FC7" w:rsidP="00790938">
      <w:pPr>
        <w:spacing w:line="240" w:lineRule="auto"/>
        <w:contextualSpacing/>
        <w:jc w:val="both"/>
        <w:rPr>
          <w:rFonts w:ascii="Times New Roman" w:hAnsi="Times New Roman" w:cs="Times New Roman"/>
          <w:sz w:val="28"/>
          <w:szCs w:val="32"/>
        </w:rPr>
      </w:pPr>
      <w:r w:rsidRPr="00BB48D5">
        <w:rPr>
          <w:rFonts w:ascii="Times New Roman" w:hAnsi="Times New Roman" w:cs="Times New Roman"/>
          <w:color w:val="222222"/>
          <w:sz w:val="28"/>
          <w:szCs w:val="32"/>
          <w:shd w:val="clear" w:color="auto" w:fill="FFFFFF"/>
        </w:rPr>
        <w:t xml:space="preserve">The GTFS editors available in the market are not as user friendly as in this product. The product has unique features such as the support for stops on either side of the road, automatic computation of timings based on distances between stops, </w:t>
      </w:r>
      <w:r w:rsidRPr="00BB48D5">
        <w:rPr>
          <w:rFonts w:ascii="Times New Roman" w:hAnsi="Times New Roman" w:cs="Times New Roman"/>
          <w:color w:val="222222"/>
          <w:sz w:val="28"/>
          <w:szCs w:val="32"/>
          <w:shd w:val="clear" w:color="auto" w:fill="FFFFFF"/>
        </w:rPr>
        <w:t>intuitive</w:t>
      </w:r>
      <w:r w:rsidRPr="00BB48D5">
        <w:rPr>
          <w:rFonts w:ascii="Times New Roman" w:hAnsi="Times New Roman" w:cs="Times New Roman"/>
          <w:color w:val="222222"/>
          <w:sz w:val="28"/>
          <w:szCs w:val="32"/>
          <w:shd w:val="clear" w:color="auto" w:fill="FFFFFF"/>
        </w:rPr>
        <w:t xml:space="preserve"> user interface, etc. This product has a huge price advantage compared to the existing editors </w:t>
      </w:r>
      <w:r w:rsidRPr="00BB48D5">
        <w:rPr>
          <w:rFonts w:ascii="Times New Roman" w:hAnsi="Times New Roman" w:cs="Times New Roman"/>
          <w:color w:val="222222"/>
          <w:sz w:val="28"/>
          <w:szCs w:val="32"/>
          <w:shd w:val="clear" w:color="auto" w:fill="FFFFFF"/>
        </w:rPr>
        <w:t xml:space="preserve">which </w:t>
      </w:r>
      <w:r w:rsidRPr="00BB48D5">
        <w:rPr>
          <w:rFonts w:ascii="Times New Roman" w:hAnsi="Times New Roman" w:cs="Times New Roman"/>
          <w:color w:val="222222"/>
          <w:sz w:val="28"/>
          <w:szCs w:val="32"/>
          <w:shd w:val="clear" w:color="auto" w:fill="FFFFFF"/>
        </w:rPr>
        <w:t xml:space="preserve">are available at around 5 </w:t>
      </w:r>
      <w:proofErr w:type="spellStart"/>
      <w:r w:rsidRPr="00BB48D5">
        <w:rPr>
          <w:rFonts w:ascii="Times New Roman" w:hAnsi="Times New Roman" w:cs="Times New Roman"/>
          <w:color w:val="222222"/>
          <w:sz w:val="28"/>
          <w:szCs w:val="32"/>
          <w:shd w:val="clear" w:color="auto" w:fill="FFFFFF"/>
        </w:rPr>
        <w:t>lacs</w:t>
      </w:r>
      <w:proofErr w:type="spellEnd"/>
      <w:r w:rsidRPr="00BB48D5">
        <w:rPr>
          <w:rFonts w:ascii="Times New Roman" w:hAnsi="Times New Roman" w:cs="Times New Roman"/>
          <w:color w:val="222222"/>
          <w:sz w:val="28"/>
          <w:szCs w:val="32"/>
          <w:shd w:val="clear" w:color="auto" w:fill="FFFFFF"/>
        </w:rPr>
        <w:t xml:space="preserve"> per year.</w:t>
      </w:r>
    </w:p>
    <w:p w:rsidR="00356FC7" w:rsidRDefault="00356FC7">
      <w:pPr>
        <w:spacing w:line="240" w:lineRule="auto"/>
        <w:contextualSpacing/>
        <w:jc w:val="both"/>
        <w:rPr>
          <w:rFonts w:ascii="Times New Roman" w:hAnsi="Times New Roman" w:cs="Times New Roman"/>
          <w:b/>
          <w:sz w:val="28"/>
          <w:szCs w:val="32"/>
        </w:rPr>
      </w:pPr>
    </w:p>
    <w:p w:rsidR="00AD2039" w:rsidRDefault="00AD2039">
      <w:pPr>
        <w:spacing w:line="240" w:lineRule="auto"/>
        <w:contextualSpacing/>
        <w:jc w:val="both"/>
        <w:rPr>
          <w:rFonts w:ascii="Times New Roman" w:hAnsi="Times New Roman" w:cs="Times New Roman"/>
          <w:b/>
          <w:sz w:val="28"/>
          <w:szCs w:val="32"/>
        </w:rPr>
      </w:pPr>
    </w:p>
    <w:p w:rsidR="00AD2039" w:rsidRDefault="00AD2039">
      <w:pPr>
        <w:spacing w:line="240" w:lineRule="auto"/>
        <w:contextualSpacing/>
        <w:jc w:val="both"/>
        <w:rPr>
          <w:rFonts w:ascii="Times New Roman" w:hAnsi="Times New Roman" w:cs="Times New Roman"/>
          <w:b/>
          <w:sz w:val="28"/>
          <w:szCs w:val="32"/>
        </w:rPr>
      </w:pPr>
    </w:p>
    <w:p w:rsidR="00AD2039" w:rsidRDefault="00AD2039">
      <w:pPr>
        <w:spacing w:line="240" w:lineRule="auto"/>
        <w:contextualSpacing/>
        <w:jc w:val="both"/>
        <w:rPr>
          <w:rFonts w:ascii="Times New Roman" w:hAnsi="Times New Roman" w:cs="Times New Roman"/>
          <w:b/>
          <w:sz w:val="28"/>
          <w:szCs w:val="32"/>
        </w:rPr>
      </w:pPr>
    </w:p>
    <w:p w:rsidR="00AD2039" w:rsidRDefault="00AD2039">
      <w:pPr>
        <w:spacing w:line="240" w:lineRule="auto"/>
        <w:contextualSpacing/>
        <w:jc w:val="both"/>
        <w:rPr>
          <w:rFonts w:ascii="Times New Roman" w:hAnsi="Times New Roman" w:cs="Times New Roman"/>
          <w:b/>
          <w:sz w:val="28"/>
          <w:szCs w:val="32"/>
        </w:rPr>
      </w:pPr>
    </w:p>
    <w:p w:rsidR="00AD2039" w:rsidRDefault="00AD2039">
      <w:pPr>
        <w:spacing w:line="240" w:lineRule="auto"/>
        <w:contextualSpacing/>
        <w:jc w:val="both"/>
        <w:rPr>
          <w:rFonts w:ascii="Times New Roman" w:hAnsi="Times New Roman" w:cs="Times New Roman"/>
          <w:b/>
          <w:sz w:val="28"/>
          <w:szCs w:val="32"/>
        </w:rPr>
      </w:pPr>
    </w:p>
    <w:p w:rsidR="00AD2039" w:rsidRDefault="00AD2039">
      <w:pPr>
        <w:spacing w:line="240" w:lineRule="auto"/>
        <w:contextualSpacing/>
        <w:jc w:val="both"/>
        <w:rPr>
          <w:rFonts w:ascii="Times New Roman" w:hAnsi="Times New Roman" w:cs="Times New Roman"/>
          <w:b/>
          <w:sz w:val="28"/>
          <w:szCs w:val="32"/>
        </w:rPr>
      </w:pPr>
    </w:p>
    <w:p w:rsidR="00AD2039" w:rsidRDefault="00AD2039">
      <w:pPr>
        <w:spacing w:line="240" w:lineRule="auto"/>
        <w:contextualSpacing/>
        <w:jc w:val="both"/>
        <w:rPr>
          <w:rFonts w:ascii="Times New Roman" w:hAnsi="Times New Roman" w:cs="Times New Roman"/>
          <w:b/>
          <w:sz w:val="28"/>
          <w:szCs w:val="32"/>
        </w:rPr>
      </w:pPr>
    </w:p>
    <w:p w:rsidR="00AD2039" w:rsidRDefault="00AD2039">
      <w:pPr>
        <w:spacing w:line="240" w:lineRule="auto"/>
        <w:contextualSpacing/>
        <w:jc w:val="both"/>
        <w:rPr>
          <w:rFonts w:ascii="Times New Roman" w:hAnsi="Times New Roman" w:cs="Times New Roman"/>
          <w:b/>
          <w:sz w:val="28"/>
          <w:szCs w:val="32"/>
        </w:rPr>
      </w:pPr>
    </w:p>
    <w:p w:rsidR="00AD2039" w:rsidRDefault="00AD2039">
      <w:pPr>
        <w:spacing w:line="240" w:lineRule="auto"/>
        <w:contextualSpacing/>
        <w:jc w:val="both"/>
        <w:rPr>
          <w:rFonts w:ascii="Times New Roman" w:hAnsi="Times New Roman" w:cs="Times New Roman"/>
          <w:b/>
          <w:sz w:val="28"/>
          <w:szCs w:val="32"/>
        </w:rPr>
      </w:pPr>
    </w:p>
    <w:p w:rsidR="00AD2039" w:rsidRDefault="00AD2039">
      <w:pPr>
        <w:spacing w:line="240" w:lineRule="auto"/>
        <w:contextualSpacing/>
        <w:jc w:val="both"/>
        <w:rPr>
          <w:rFonts w:ascii="Times New Roman" w:hAnsi="Times New Roman" w:cs="Times New Roman"/>
          <w:b/>
          <w:sz w:val="28"/>
          <w:szCs w:val="32"/>
        </w:rPr>
      </w:pPr>
    </w:p>
    <w:p w:rsidR="00AD2039" w:rsidRDefault="00AD2039">
      <w:pPr>
        <w:spacing w:line="240" w:lineRule="auto"/>
        <w:contextualSpacing/>
        <w:jc w:val="both"/>
        <w:rPr>
          <w:rFonts w:ascii="Times New Roman" w:hAnsi="Times New Roman" w:cs="Times New Roman"/>
          <w:b/>
          <w:sz w:val="28"/>
          <w:szCs w:val="32"/>
        </w:rPr>
      </w:pPr>
    </w:p>
    <w:p w:rsidR="00AD2039" w:rsidRDefault="00AD2039">
      <w:pPr>
        <w:spacing w:line="240" w:lineRule="auto"/>
        <w:contextualSpacing/>
        <w:jc w:val="both"/>
        <w:rPr>
          <w:rFonts w:ascii="Times New Roman" w:hAnsi="Times New Roman" w:cs="Times New Roman"/>
          <w:b/>
          <w:sz w:val="28"/>
          <w:szCs w:val="32"/>
        </w:rPr>
      </w:pPr>
    </w:p>
    <w:p w:rsidR="00AD2039" w:rsidRDefault="00AD2039">
      <w:pPr>
        <w:spacing w:line="240" w:lineRule="auto"/>
        <w:contextualSpacing/>
        <w:jc w:val="both"/>
        <w:rPr>
          <w:rFonts w:ascii="Times New Roman" w:hAnsi="Times New Roman" w:cs="Times New Roman"/>
          <w:b/>
          <w:sz w:val="28"/>
          <w:szCs w:val="32"/>
        </w:rPr>
      </w:pPr>
    </w:p>
    <w:p w:rsidR="00AD2039" w:rsidRDefault="00AD2039">
      <w:pPr>
        <w:spacing w:line="240" w:lineRule="auto"/>
        <w:contextualSpacing/>
        <w:jc w:val="both"/>
        <w:rPr>
          <w:rFonts w:ascii="Times New Roman" w:hAnsi="Times New Roman" w:cs="Times New Roman"/>
          <w:b/>
          <w:sz w:val="28"/>
          <w:szCs w:val="32"/>
        </w:rPr>
      </w:pPr>
    </w:p>
    <w:p w:rsidR="00AD2039" w:rsidRDefault="00AD2039">
      <w:pPr>
        <w:spacing w:line="240" w:lineRule="auto"/>
        <w:contextualSpacing/>
        <w:jc w:val="both"/>
        <w:rPr>
          <w:rFonts w:ascii="Times New Roman" w:hAnsi="Times New Roman" w:cs="Times New Roman"/>
          <w:b/>
          <w:sz w:val="28"/>
          <w:szCs w:val="32"/>
        </w:rPr>
      </w:pPr>
    </w:p>
    <w:p w:rsidR="00AD2039" w:rsidRDefault="00AD2039">
      <w:pPr>
        <w:spacing w:line="240" w:lineRule="auto"/>
        <w:contextualSpacing/>
        <w:jc w:val="both"/>
        <w:rPr>
          <w:rFonts w:ascii="Times New Roman" w:hAnsi="Times New Roman" w:cs="Times New Roman"/>
          <w:b/>
          <w:sz w:val="28"/>
          <w:szCs w:val="32"/>
        </w:rPr>
      </w:pPr>
    </w:p>
    <w:p w:rsidR="00AD2039" w:rsidRDefault="00AD2039">
      <w:pPr>
        <w:spacing w:line="240" w:lineRule="auto"/>
        <w:contextualSpacing/>
        <w:jc w:val="both"/>
        <w:rPr>
          <w:rFonts w:ascii="Times New Roman" w:hAnsi="Times New Roman" w:cs="Times New Roman"/>
          <w:b/>
          <w:sz w:val="28"/>
          <w:szCs w:val="32"/>
        </w:rPr>
      </w:pPr>
    </w:p>
    <w:p w:rsidR="00AD2039" w:rsidRDefault="00AD2039">
      <w:pPr>
        <w:spacing w:line="240" w:lineRule="auto"/>
        <w:contextualSpacing/>
        <w:jc w:val="both"/>
        <w:rPr>
          <w:rFonts w:ascii="Times New Roman" w:hAnsi="Times New Roman" w:cs="Times New Roman"/>
          <w:b/>
          <w:sz w:val="28"/>
          <w:szCs w:val="32"/>
        </w:rPr>
      </w:pPr>
    </w:p>
    <w:p w:rsidR="00AD2039" w:rsidRDefault="00AD2039">
      <w:pPr>
        <w:spacing w:line="240" w:lineRule="auto"/>
        <w:contextualSpacing/>
        <w:jc w:val="both"/>
        <w:rPr>
          <w:rFonts w:ascii="Times New Roman" w:hAnsi="Times New Roman" w:cs="Times New Roman"/>
          <w:b/>
          <w:sz w:val="28"/>
          <w:szCs w:val="32"/>
        </w:rPr>
      </w:pPr>
    </w:p>
    <w:p w:rsidR="00AD2039" w:rsidRDefault="00AD2039">
      <w:pPr>
        <w:spacing w:line="240" w:lineRule="auto"/>
        <w:contextualSpacing/>
        <w:jc w:val="both"/>
        <w:rPr>
          <w:rFonts w:ascii="Times New Roman" w:hAnsi="Times New Roman" w:cs="Times New Roman"/>
          <w:b/>
          <w:sz w:val="28"/>
          <w:szCs w:val="32"/>
        </w:rPr>
      </w:pPr>
    </w:p>
    <w:p w:rsidR="00AD2039" w:rsidRDefault="00AD2039">
      <w:pPr>
        <w:spacing w:line="240" w:lineRule="auto"/>
        <w:contextualSpacing/>
        <w:jc w:val="both"/>
        <w:rPr>
          <w:rFonts w:ascii="Times New Roman" w:hAnsi="Times New Roman" w:cs="Times New Roman"/>
          <w:b/>
          <w:sz w:val="28"/>
          <w:szCs w:val="32"/>
        </w:rPr>
      </w:pPr>
    </w:p>
    <w:p w:rsidR="00AD2039" w:rsidRDefault="00AD2039">
      <w:pPr>
        <w:spacing w:line="240" w:lineRule="auto"/>
        <w:contextualSpacing/>
        <w:jc w:val="both"/>
        <w:rPr>
          <w:rFonts w:ascii="Times New Roman" w:hAnsi="Times New Roman" w:cs="Times New Roman"/>
          <w:b/>
          <w:sz w:val="28"/>
          <w:szCs w:val="32"/>
        </w:rPr>
      </w:pPr>
    </w:p>
    <w:p w:rsidR="00AD2039" w:rsidRDefault="00AD2039">
      <w:pPr>
        <w:spacing w:line="240" w:lineRule="auto"/>
        <w:contextualSpacing/>
        <w:jc w:val="both"/>
        <w:rPr>
          <w:rFonts w:ascii="Times New Roman" w:hAnsi="Times New Roman" w:cs="Times New Roman"/>
          <w:b/>
          <w:sz w:val="28"/>
          <w:szCs w:val="32"/>
        </w:rPr>
      </w:pPr>
    </w:p>
    <w:p w:rsidR="00AD2039" w:rsidRDefault="00AD2039">
      <w:pPr>
        <w:spacing w:line="240" w:lineRule="auto"/>
        <w:contextualSpacing/>
        <w:jc w:val="both"/>
        <w:rPr>
          <w:rFonts w:ascii="Times New Roman" w:hAnsi="Times New Roman" w:cs="Times New Roman"/>
          <w:b/>
          <w:sz w:val="28"/>
          <w:szCs w:val="32"/>
        </w:rPr>
      </w:pPr>
    </w:p>
    <w:p w:rsidR="00AD2039" w:rsidRDefault="00AD2039">
      <w:pPr>
        <w:spacing w:line="240" w:lineRule="auto"/>
        <w:contextualSpacing/>
        <w:jc w:val="both"/>
        <w:rPr>
          <w:rFonts w:ascii="Times New Roman" w:hAnsi="Times New Roman" w:cs="Times New Roman"/>
          <w:b/>
          <w:sz w:val="28"/>
          <w:szCs w:val="32"/>
        </w:rPr>
      </w:pPr>
    </w:p>
    <w:p w:rsidR="00AD2039" w:rsidRDefault="00AD2039">
      <w:pPr>
        <w:spacing w:line="240" w:lineRule="auto"/>
        <w:contextualSpacing/>
        <w:jc w:val="both"/>
        <w:rPr>
          <w:rFonts w:ascii="Times New Roman" w:hAnsi="Times New Roman" w:cs="Times New Roman"/>
          <w:b/>
          <w:sz w:val="28"/>
          <w:szCs w:val="32"/>
        </w:rPr>
      </w:pPr>
    </w:p>
    <w:p w:rsidR="00AD2039" w:rsidRDefault="00AD2039">
      <w:pPr>
        <w:spacing w:line="240" w:lineRule="auto"/>
        <w:contextualSpacing/>
        <w:jc w:val="both"/>
        <w:rPr>
          <w:rFonts w:ascii="Times New Roman" w:hAnsi="Times New Roman" w:cs="Times New Roman"/>
          <w:b/>
          <w:sz w:val="28"/>
          <w:szCs w:val="32"/>
        </w:rPr>
      </w:pPr>
    </w:p>
    <w:p w:rsidR="00AD2039" w:rsidRDefault="00AD2039">
      <w:pPr>
        <w:spacing w:line="240" w:lineRule="auto"/>
        <w:contextualSpacing/>
        <w:jc w:val="both"/>
        <w:rPr>
          <w:rFonts w:ascii="Times New Roman" w:hAnsi="Times New Roman" w:cs="Times New Roman"/>
          <w:b/>
          <w:sz w:val="28"/>
          <w:szCs w:val="32"/>
        </w:rPr>
      </w:pPr>
    </w:p>
    <w:p w:rsidR="00AD2039" w:rsidRDefault="00AD2039">
      <w:pPr>
        <w:spacing w:line="240" w:lineRule="auto"/>
        <w:contextualSpacing/>
        <w:jc w:val="both"/>
        <w:rPr>
          <w:rFonts w:ascii="Times New Roman" w:hAnsi="Times New Roman" w:cs="Times New Roman"/>
          <w:b/>
          <w:sz w:val="28"/>
          <w:szCs w:val="32"/>
        </w:rPr>
      </w:pPr>
    </w:p>
    <w:p w:rsidR="00AD2039" w:rsidRDefault="00AD2039" w:rsidP="00AD2039">
      <w:pPr>
        <w:spacing w:line="240" w:lineRule="auto"/>
        <w:contextualSpacing/>
        <w:jc w:val="center"/>
        <w:rPr>
          <w:rFonts w:ascii="Trebuchet MS" w:hAnsi="Trebuchet MS"/>
          <w:b/>
          <w:sz w:val="32"/>
          <w:szCs w:val="24"/>
          <w:u w:val="single"/>
        </w:rPr>
      </w:pPr>
      <w:r w:rsidRPr="00EC0A87">
        <w:rPr>
          <w:rFonts w:ascii="Trebuchet MS" w:hAnsi="Trebuchet MS"/>
          <w:b/>
          <w:sz w:val="32"/>
          <w:szCs w:val="24"/>
          <w:u w:val="single"/>
        </w:rPr>
        <w:lastRenderedPageBreak/>
        <w:t xml:space="preserve">~ ANNEXURE </w:t>
      </w:r>
      <w:r>
        <w:rPr>
          <w:rFonts w:ascii="Trebuchet MS" w:hAnsi="Trebuchet MS"/>
          <w:b/>
          <w:sz w:val="32"/>
          <w:szCs w:val="24"/>
          <w:u w:val="single"/>
        </w:rPr>
        <w:t>E</w:t>
      </w:r>
      <w:r w:rsidRPr="00EC0A87">
        <w:rPr>
          <w:rFonts w:ascii="Trebuchet MS" w:hAnsi="Trebuchet MS"/>
          <w:b/>
          <w:sz w:val="32"/>
          <w:szCs w:val="24"/>
          <w:u w:val="single"/>
        </w:rPr>
        <w:t xml:space="preserve"> ~</w:t>
      </w:r>
    </w:p>
    <w:p w:rsidR="00AD2039" w:rsidRDefault="00AD2039" w:rsidP="00AD2039">
      <w:pPr>
        <w:spacing w:line="240" w:lineRule="auto"/>
        <w:contextualSpacing/>
        <w:jc w:val="center"/>
        <w:rPr>
          <w:rFonts w:ascii="Trebuchet MS" w:hAnsi="Trebuchet MS"/>
          <w:b/>
          <w:sz w:val="32"/>
          <w:szCs w:val="24"/>
          <w:u w:val="single"/>
        </w:rPr>
      </w:pPr>
    </w:p>
    <w:p w:rsidR="00AD2039" w:rsidRDefault="00AD2039" w:rsidP="00AD2039">
      <w:pPr>
        <w:pStyle w:val="ListParagraph"/>
        <w:numPr>
          <w:ilvl w:val="0"/>
          <w:numId w:val="13"/>
        </w:numPr>
        <w:tabs>
          <w:tab w:val="left" w:pos="1080"/>
        </w:tabs>
        <w:spacing w:after="0" w:line="240" w:lineRule="auto"/>
        <w:ind w:left="900"/>
        <w:rPr>
          <w:rFonts w:ascii="Times New Roman" w:hAnsi="Times New Roman" w:cs="Times New Roman"/>
          <w:b/>
          <w:sz w:val="24"/>
          <w:szCs w:val="24"/>
        </w:rPr>
      </w:pPr>
      <w:r w:rsidRPr="00AD2039">
        <w:rPr>
          <w:rFonts w:ascii="Times New Roman" w:hAnsi="Times New Roman" w:cs="Times New Roman"/>
          <w:b/>
          <w:sz w:val="24"/>
          <w:szCs w:val="24"/>
        </w:rPr>
        <w:t>SELECTED IN TOP 3 IN A COMPETITION ‘TECH PITCH’ ORGANISED BY CIBA, VERNA IN 2014</w:t>
      </w:r>
    </w:p>
    <w:p w:rsidR="00AD2039" w:rsidRPr="00AD2039" w:rsidRDefault="00AD2039" w:rsidP="00AD2039">
      <w:pPr>
        <w:pStyle w:val="ListParagraph"/>
        <w:tabs>
          <w:tab w:val="left" w:pos="1080"/>
        </w:tabs>
        <w:spacing w:after="0" w:line="240" w:lineRule="auto"/>
        <w:ind w:left="900"/>
        <w:rPr>
          <w:rFonts w:ascii="Times New Roman" w:hAnsi="Times New Roman" w:cs="Times New Roman"/>
          <w:b/>
          <w:sz w:val="24"/>
          <w:szCs w:val="24"/>
        </w:rPr>
      </w:pPr>
    </w:p>
    <w:p w:rsidR="00AD2039" w:rsidRPr="00AD2039" w:rsidRDefault="00AD2039" w:rsidP="00AD2039">
      <w:pPr>
        <w:pStyle w:val="ListParagraph"/>
        <w:numPr>
          <w:ilvl w:val="0"/>
          <w:numId w:val="13"/>
        </w:numPr>
        <w:tabs>
          <w:tab w:val="left" w:pos="1080"/>
        </w:tabs>
        <w:spacing w:after="0" w:line="240" w:lineRule="auto"/>
        <w:ind w:left="900"/>
        <w:rPr>
          <w:rFonts w:ascii="Times New Roman" w:hAnsi="Times New Roman" w:cs="Times New Roman"/>
          <w:b/>
          <w:sz w:val="24"/>
          <w:szCs w:val="24"/>
        </w:rPr>
      </w:pPr>
      <w:r w:rsidRPr="00AD2039">
        <w:rPr>
          <w:rFonts w:ascii="Times New Roman" w:hAnsi="Times New Roman" w:cs="Times New Roman"/>
          <w:b/>
          <w:sz w:val="24"/>
          <w:szCs w:val="24"/>
        </w:rPr>
        <w:t>PROJECT BEING CURRENTLY IMPLEMENTED BY THE KADAMBA TRANSPORT CORPORATION LIMITED</w:t>
      </w:r>
    </w:p>
    <w:p w:rsidR="00AD2039" w:rsidRPr="00AD2039" w:rsidRDefault="00AD2039" w:rsidP="00AD2039">
      <w:pPr>
        <w:tabs>
          <w:tab w:val="left" w:pos="1080"/>
        </w:tabs>
        <w:spacing w:after="0" w:line="240" w:lineRule="auto"/>
        <w:rPr>
          <w:rFonts w:ascii="Times New Roman" w:hAnsi="Times New Roman" w:cs="Times New Roman"/>
          <w:b/>
          <w:sz w:val="24"/>
          <w:szCs w:val="24"/>
        </w:rPr>
      </w:pPr>
    </w:p>
    <w:p w:rsidR="00AD2039" w:rsidRPr="00AD2039" w:rsidRDefault="00AD2039" w:rsidP="00AD2039">
      <w:pPr>
        <w:pStyle w:val="ListParagraph"/>
        <w:numPr>
          <w:ilvl w:val="0"/>
          <w:numId w:val="13"/>
        </w:numPr>
        <w:tabs>
          <w:tab w:val="left" w:pos="1080"/>
        </w:tabs>
        <w:spacing w:after="0" w:line="240" w:lineRule="auto"/>
        <w:ind w:left="900"/>
        <w:rPr>
          <w:rFonts w:ascii="Times New Roman" w:hAnsi="Times New Roman" w:cs="Times New Roman"/>
          <w:b/>
          <w:sz w:val="24"/>
          <w:szCs w:val="24"/>
        </w:rPr>
      </w:pPr>
      <w:r w:rsidRPr="00AD2039">
        <w:rPr>
          <w:rFonts w:ascii="Times New Roman" w:hAnsi="Times New Roman" w:cs="Times New Roman"/>
          <w:b/>
          <w:sz w:val="24"/>
          <w:szCs w:val="24"/>
        </w:rPr>
        <w:t>PRESENTED TO DIRECTORATE OF TRANSPORT. THE DIRECTORATE WISHES TO IMPLEMENT THE PROJECT FOR PRIVATE BUS OPERATORS AFTER IMP</w:t>
      </w:r>
      <w:r w:rsidRPr="00AD2039">
        <w:rPr>
          <w:rFonts w:ascii="Times New Roman" w:hAnsi="Times New Roman" w:cs="Times New Roman"/>
          <w:b/>
          <w:sz w:val="24"/>
          <w:szCs w:val="24"/>
        </w:rPr>
        <w:t>LEMENTATION FOR KTCL IS COMPLETE</w:t>
      </w:r>
    </w:p>
    <w:p w:rsidR="00AD2039" w:rsidRPr="00AD2039" w:rsidRDefault="00AD2039" w:rsidP="00AD2039">
      <w:pPr>
        <w:pStyle w:val="ListParagraph"/>
        <w:rPr>
          <w:rFonts w:ascii="Times New Roman" w:hAnsi="Times New Roman" w:cs="Times New Roman"/>
          <w:b/>
          <w:sz w:val="24"/>
          <w:szCs w:val="24"/>
        </w:rPr>
      </w:pPr>
    </w:p>
    <w:p w:rsidR="00AD2039" w:rsidRPr="00AD2039" w:rsidRDefault="00AD2039" w:rsidP="00AD2039">
      <w:pPr>
        <w:pStyle w:val="ListParagraph"/>
        <w:numPr>
          <w:ilvl w:val="0"/>
          <w:numId w:val="13"/>
        </w:numPr>
        <w:tabs>
          <w:tab w:val="left" w:pos="1080"/>
        </w:tabs>
        <w:spacing w:after="0" w:line="240" w:lineRule="auto"/>
        <w:ind w:left="900"/>
        <w:rPr>
          <w:rFonts w:ascii="Times New Roman" w:hAnsi="Times New Roman" w:cs="Times New Roman"/>
          <w:b/>
          <w:sz w:val="24"/>
          <w:szCs w:val="24"/>
        </w:rPr>
      </w:pPr>
      <w:r>
        <w:rPr>
          <w:rFonts w:ascii="Times New Roman" w:hAnsi="Times New Roman" w:cs="Times New Roman"/>
          <w:b/>
          <w:sz w:val="24"/>
          <w:szCs w:val="24"/>
        </w:rPr>
        <w:t xml:space="preserve">DEPARTMENT OF </w:t>
      </w:r>
      <w:r w:rsidRPr="00AD2039">
        <w:rPr>
          <w:rFonts w:ascii="Times New Roman" w:hAnsi="Times New Roman" w:cs="Times New Roman"/>
          <w:b/>
          <w:sz w:val="24"/>
          <w:szCs w:val="24"/>
        </w:rPr>
        <w:t>RIVER NA</w:t>
      </w:r>
      <w:r>
        <w:rPr>
          <w:rFonts w:ascii="Times New Roman" w:hAnsi="Times New Roman" w:cs="Times New Roman"/>
          <w:b/>
          <w:sz w:val="24"/>
          <w:szCs w:val="24"/>
        </w:rPr>
        <w:t>VIGATION, GOVT OF GOA WILL ALSO SOON UPLOAD THE TRANSIT INFORMATION OF THEIR FLEET OF FERRY BOATS TO GOOGLE VIA OUR APPLICATION.</w:t>
      </w:r>
      <w:bookmarkStart w:id="4" w:name="_GoBack"/>
      <w:bookmarkEnd w:id="4"/>
    </w:p>
    <w:p w:rsidR="00AD2039" w:rsidRPr="00AD2039" w:rsidRDefault="00AD2039">
      <w:pPr>
        <w:spacing w:line="240" w:lineRule="auto"/>
        <w:contextualSpacing/>
        <w:jc w:val="both"/>
        <w:rPr>
          <w:rFonts w:ascii="Times New Roman" w:hAnsi="Times New Roman" w:cs="Times New Roman"/>
          <w:b/>
          <w:sz w:val="28"/>
          <w:szCs w:val="32"/>
        </w:rPr>
      </w:pPr>
    </w:p>
    <w:sectPr w:rsidR="00AD2039" w:rsidRPr="00AD2039" w:rsidSect="00FA27F9">
      <w:headerReference w:type="even" r:id="rId20"/>
      <w:headerReference w:type="default" r:id="rId21"/>
      <w:footerReference w:type="even" r:id="rId22"/>
      <w:footerReference w:type="default" r:id="rId23"/>
      <w:headerReference w:type="first" r:id="rId24"/>
      <w:footerReference w:type="first" r:id="rId25"/>
      <w:pgSz w:w="11907" w:h="16839" w:code="9"/>
      <w:pgMar w:top="1008" w:right="1008" w:bottom="576"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5A24" w:rsidRDefault="00745A24" w:rsidP="009058B2">
      <w:pPr>
        <w:spacing w:after="0" w:line="240" w:lineRule="auto"/>
      </w:pPr>
      <w:r>
        <w:separator/>
      </w:r>
    </w:p>
  </w:endnote>
  <w:endnote w:type="continuationSeparator" w:id="0">
    <w:p w:rsidR="00745A24" w:rsidRDefault="00745A24" w:rsidP="009058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2A3F" w:rsidRDefault="00A42A3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128219"/>
      <w:docPartObj>
        <w:docPartGallery w:val="Page Numbers (Bottom of Page)"/>
        <w:docPartUnique/>
      </w:docPartObj>
    </w:sdtPr>
    <w:sdtContent>
      <w:p w:rsidR="00A42A3F" w:rsidRDefault="00A42A3F">
        <w:pPr>
          <w:pStyle w:val="Footer"/>
          <w:jc w:val="center"/>
        </w:pPr>
        <w:r>
          <w:fldChar w:fldCharType="begin"/>
        </w:r>
        <w:r>
          <w:instrText xml:space="preserve"> PAGE   \* MERGEFORMAT </w:instrText>
        </w:r>
        <w:r>
          <w:fldChar w:fldCharType="separate"/>
        </w:r>
        <w:r w:rsidR="00AD2039">
          <w:rPr>
            <w:noProof/>
          </w:rPr>
          <w:t>10</w:t>
        </w:r>
        <w:r>
          <w:rPr>
            <w:noProof/>
          </w:rPr>
          <w:fldChar w:fldCharType="end"/>
        </w:r>
      </w:p>
    </w:sdtContent>
  </w:sdt>
  <w:p w:rsidR="00A42A3F" w:rsidRDefault="00A42A3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2A3F" w:rsidRDefault="00A42A3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5A24" w:rsidRDefault="00745A24" w:rsidP="009058B2">
      <w:pPr>
        <w:spacing w:after="0" w:line="240" w:lineRule="auto"/>
      </w:pPr>
      <w:r>
        <w:separator/>
      </w:r>
    </w:p>
  </w:footnote>
  <w:footnote w:type="continuationSeparator" w:id="0">
    <w:p w:rsidR="00745A24" w:rsidRDefault="00745A24" w:rsidP="009058B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2A3F" w:rsidRDefault="00A42A3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848587" o:spid="_x0000_s2050" type="#_x0000_t136" style="position:absolute;margin-left:0;margin-top:0;width:518.6pt;height:148.15pt;rotation:315;z-index:-251654144;mso-position-horizontal:center;mso-position-horizontal-relative:margin;mso-position-vertical:center;mso-position-vertical-relative:margin" o:allowincell="f" fillcolor="silver" stroked="f">
          <v:fill opacity=".5"/>
          <v:textpath style="font-family:&quot;Times New Roman&quot;;font-size:1pt" string="EDC Ltd"/>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2A3F" w:rsidRDefault="00A42A3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848588" o:spid="_x0000_s2051" type="#_x0000_t136" style="position:absolute;margin-left:0;margin-top:0;width:518.6pt;height:148.15pt;rotation:315;z-index:-251652096;mso-position-horizontal:center;mso-position-horizontal-relative:margin;mso-position-vertical:center;mso-position-vertical-relative:margin" o:allowincell="f" fillcolor="silver" stroked="f">
          <v:fill opacity=".5"/>
          <v:textpath style="font-family:&quot;Times New Roman&quot;;font-size:1pt" string="EDC Ltd"/>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2A3F" w:rsidRDefault="00A42A3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848586" o:spid="_x0000_s2049" type="#_x0000_t136" style="position:absolute;margin-left:0;margin-top:0;width:518.6pt;height:148.15pt;rotation:315;z-index:-251656192;mso-position-horizontal:center;mso-position-horizontal-relative:margin;mso-position-vertical:center;mso-position-vertical-relative:margin" o:allowincell="f" fillcolor="silver" stroked="f">
          <v:fill opacity=".5"/>
          <v:textpath style="font-family:&quot;Times New Roman&quot;;font-size:1pt" string="EDC Ltd"/>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AD3E6B"/>
    <w:multiLevelType w:val="hybridMultilevel"/>
    <w:tmpl w:val="B00E8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C744BB"/>
    <w:multiLevelType w:val="hybridMultilevel"/>
    <w:tmpl w:val="842C22A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04B4F4B"/>
    <w:multiLevelType w:val="hybridMultilevel"/>
    <w:tmpl w:val="C0B2F5E2"/>
    <w:lvl w:ilvl="0" w:tplc="642C7A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4AF3596"/>
    <w:multiLevelType w:val="hybridMultilevel"/>
    <w:tmpl w:val="4D9CAD2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79688C"/>
    <w:multiLevelType w:val="hybridMultilevel"/>
    <w:tmpl w:val="F02A190E"/>
    <w:lvl w:ilvl="0" w:tplc="BECC2DF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D415FA9"/>
    <w:multiLevelType w:val="hybridMultilevel"/>
    <w:tmpl w:val="347E23E8"/>
    <w:lvl w:ilvl="0" w:tplc="491284CE">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EF7043C"/>
    <w:multiLevelType w:val="hybridMultilevel"/>
    <w:tmpl w:val="1D523A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6877A13"/>
    <w:multiLevelType w:val="hybridMultilevel"/>
    <w:tmpl w:val="297247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630155E"/>
    <w:multiLevelType w:val="hybridMultilevel"/>
    <w:tmpl w:val="A7B43DB2"/>
    <w:lvl w:ilvl="0" w:tplc="E2789FB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6CC355C5"/>
    <w:multiLevelType w:val="hybridMultilevel"/>
    <w:tmpl w:val="228A8054"/>
    <w:lvl w:ilvl="0" w:tplc="7882A1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6E57531C"/>
    <w:multiLevelType w:val="hybridMultilevel"/>
    <w:tmpl w:val="2812A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F612E87"/>
    <w:multiLevelType w:val="hybridMultilevel"/>
    <w:tmpl w:val="3C90EC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78A949D5"/>
    <w:multiLevelType w:val="hybridMultilevel"/>
    <w:tmpl w:val="842C22A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9"/>
  </w:num>
  <w:num w:numId="2">
    <w:abstractNumId w:val="4"/>
  </w:num>
  <w:num w:numId="3">
    <w:abstractNumId w:val="5"/>
  </w:num>
  <w:num w:numId="4">
    <w:abstractNumId w:val="7"/>
  </w:num>
  <w:num w:numId="5">
    <w:abstractNumId w:val="2"/>
  </w:num>
  <w:num w:numId="6">
    <w:abstractNumId w:val="3"/>
  </w:num>
  <w:num w:numId="7">
    <w:abstractNumId w:val="10"/>
  </w:num>
  <w:num w:numId="8">
    <w:abstractNumId w:val="0"/>
  </w:num>
  <w:num w:numId="9">
    <w:abstractNumId w:val="6"/>
  </w:num>
  <w:num w:numId="10">
    <w:abstractNumId w:val="11"/>
  </w:num>
  <w:num w:numId="11">
    <w:abstractNumId w:val="8"/>
  </w:num>
  <w:num w:numId="12">
    <w:abstractNumId w:val="12"/>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proofState w:spelling="clean" w:grammar="clean"/>
  <w:defaultTabStop w:val="720"/>
  <w:characterSpacingControl w:val="doNotCompress"/>
  <w:hdrShapeDefaults>
    <o:shapedefaults v:ext="edit" spidmax="2052" fillcolor="white">
      <v:fill color="white"/>
    </o:shapedefaults>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3D5333"/>
    <w:rsid w:val="00000D6C"/>
    <w:rsid w:val="000025FC"/>
    <w:rsid w:val="00002750"/>
    <w:rsid w:val="000028DB"/>
    <w:rsid w:val="00004FB0"/>
    <w:rsid w:val="00037BB4"/>
    <w:rsid w:val="000404BA"/>
    <w:rsid w:val="0004440F"/>
    <w:rsid w:val="000467F0"/>
    <w:rsid w:val="00050144"/>
    <w:rsid w:val="00051683"/>
    <w:rsid w:val="000569CF"/>
    <w:rsid w:val="00057B6B"/>
    <w:rsid w:val="00061251"/>
    <w:rsid w:val="00061C8F"/>
    <w:rsid w:val="0008103D"/>
    <w:rsid w:val="00090670"/>
    <w:rsid w:val="00094C67"/>
    <w:rsid w:val="00096563"/>
    <w:rsid w:val="000A30C2"/>
    <w:rsid w:val="000A74CD"/>
    <w:rsid w:val="000C1B3F"/>
    <w:rsid w:val="000D2A21"/>
    <w:rsid w:val="000D722B"/>
    <w:rsid w:val="000E3D2A"/>
    <w:rsid w:val="000E6445"/>
    <w:rsid w:val="000F148E"/>
    <w:rsid w:val="0010702C"/>
    <w:rsid w:val="0011062E"/>
    <w:rsid w:val="001116B1"/>
    <w:rsid w:val="001117C6"/>
    <w:rsid w:val="00116EED"/>
    <w:rsid w:val="00120C97"/>
    <w:rsid w:val="0012201A"/>
    <w:rsid w:val="001225CD"/>
    <w:rsid w:val="00125BFC"/>
    <w:rsid w:val="00132660"/>
    <w:rsid w:val="00134554"/>
    <w:rsid w:val="001932C5"/>
    <w:rsid w:val="00194240"/>
    <w:rsid w:val="001A4910"/>
    <w:rsid w:val="001B238D"/>
    <w:rsid w:val="001B6F71"/>
    <w:rsid w:val="001B7C6A"/>
    <w:rsid w:val="001E0D39"/>
    <w:rsid w:val="001E1492"/>
    <w:rsid w:val="001F2FBE"/>
    <w:rsid w:val="00200F93"/>
    <w:rsid w:val="00204976"/>
    <w:rsid w:val="0022023D"/>
    <w:rsid w:val="002215C3"/>
    <w:rsid w:val="002220F7"/>
    <w:rsid w:val="0024066F"/>
    <w:rsid w:val="00245742"/>
    <w:rsid w:val="0025193B"/>
    <w:rsid w:val="00256BF0"/>
    <w:rsid w:val="0026381A"/>
    <w:rsid w:val="00270166"/>
    <w:rsid w:val="0027168C"/>
    <w:rsid w:val="00273555"/>
    <w:rsid w:val="002943B2"/>
    <w:rsid w:val="00297ED9"/>
    <w:rsid w:val="002A188D"/>
    <w:rsid w:val="002A53D7"/>
    <w:rsid w:val="002B1435"/>
    <w:rsid w:val="002C01DE"/>
    <w:rsid w:val="002C5D10"/>
    <w:rsid w:val="002C7633"/>
    <w:rsid w:val="002D3189"/>
    <w:rsid w:val="002D3F8F"/>
    <w:rsid w:val="002D7D95"/>
    <w:rsid w:val="002F0CA2"/>
    <w:rsid w:val="00305551"/>
    <w:rsid w:val="0031462E"/>
    <w:rsid w:val="0031475B"/>
    <w:rsid w:val="00316263"/>
    <w:rsid w:val="0031662E"/>
    <w:rsid w:val="00317D8F"/>
    <w:rsid w:val="00320F64"/>
    <w:rsid w:val="00321FF6"/>
    <w:rsid w:val="003263B1"/>
    <w:rsid w:val="003355C9"/>
    <w:rsid w:val="003564F6"/>
    <w:rsid w:val="00356FC7"/>
    <w:rsid w:val="00365C42"/>
    <w:rsid w:val="003668B4"/>
    <w:rsid w:val="00375E9D"/>
    <w:rsid w:val="00390003"/>
    <w:rsid w:val="00396809"/>
    <w:rsid w:val="003B23F1"/>
    <w:rsid w:val="003B65D2"/>
    <w:rsid w:val="003C62B0"/>
    <w:rsid w:val="003C6716"/>
    <w:rsid w:val="003D5333"/>
    <w:rsid w:val="003D5D13"/>
    <w:rsid w:val="003E3623"/>
    <w:rsid w:val="003E5393"/>
    <w:rsid w:val="003E7587"/>
    <w:rsid w:val="003F7034"/>
    <w:rsid w:val="00435940"/>
    <w:rsid w:val="004425AB"/>
    <w:rsid w:val="004427F1"/>
    <w:rsid w:val="00444624"/>
    <w:rsid w:val="0044736F"/>
    <w:rsid w:val="00447940"/>
    <w:rsid w:val="00456C53"/>
    <w:rsid w:val="00457933"/>
    <w:rsid w:val="004601FB"/>
    <w:rsid w:val="00470EB8"/>
    <w:rsid w:val="00477125"/>
    <w:rsid w:val="00481776"/>
    <w:rsid w:val="00481A6F"/>
    <w:rsid w:val="00483EF2"/>
    <w:rsid w:val="004A7FE3"/>
    <w:rsid w:val="004D78AA"/>
    <w:rsid w:val="004E2C72"/>
    <w:rsid w:val="00501927"/>
    <w:rsid w:val="00525982"/>
    <w:rsid w:val="005331DC"/>
    <w:rsid w:val="005340DE"/>
    <w:rsid w:val="00540312"/>
    <w:rsid w:val="00543A43"/>
    <w:rsid w:val="00554067"/>
    <w:rsid w:val="00556E87"/>
    <w:rsid w:val="00560048"/>
    <w:rsid w:val="005631F8"/>
    <w:rsid w:val="005717B5"/>
    <w:rsid w:val="005740B0"/>
    <w:rsid w:val="0057743E"/>
    <w:rsid w:val="00581E8C"/>
    <w:rsid w:val="00583362"/>
    <w:rsid w:val="005935A4"/>
    <w:rsid w:val="005A1073"/>
    <w:rsid w:val="005A494A"/>
    <w:rsid w:val="005C41E1"/>
    <w:rsid w:val="005E1FC8"/>
    <w:rsid w:val="005F3C0F"/>
    <w:rsid w:val="00602C92"/>
    <w:rsid w:val="006114D9"/>
    <w:rsid w:val="00617ABE"/>
    <w:rsid w:val="006223D8"/>
    <w:rsid w:val="00631A3D"/>
    <w:rsid w:val="00641DE5"/>
    <w:rsid w:val="0064578B"/>
    <w:rsid w:val="00654DD9"/>
    <w:rsid w:val="0066099B"/>
    <w:rsid w:val="006639CE"/>
    <w:rsid w:val="0067263B"/>
    <w:rsid w:val="00674312"/>
    <w:rsid w:val="0068644D"/>
    <w:rsid w:val="006919CC"/>
    <w:rsid w:val="00697044"/>
    <w:rsid w:val="006A7C30"/>
    <w:rsid w:val="006C24EC"/>
    <w:rsid w:val="006D1CBC"/>
    <w:rsid w:val="006E0B59"/>
    <w:rsid w:val="006E252C"/>
    <w:rsid w:val="006E4510"/>
    <w:rsid w:val="006F02AD"/>
    <w:rsid w:val="0072162A"/>
    <w:rsid w:val="00726100"/>
    <w:rsid w:val="00734D37"/>
    <w:rsid w:val="00740C14"/>
    <w:rsid w:val="00745A24"/>
    <w:rsid w:val="00746E0B"/>
    <w:rsid w:val="00750013"/>
    <w:rsid w:val="007612D6"/>
    <w:rsid w:val="00773BA6"/>
    <w:rsid w:val="00790938"/>
    <w:rsid w:val="007911C0"/>
    <w:rsid w:val="00794001"/>
    <w:rsid w:val="007A6A8D"/>
    <w:rsid w:val="007B32F5"/>
    <w:rsid w:val="007B3968"/>
    <w:rsid w:val="007B3D70"/>
    <w:rsid w:val="007B532D"/>
    <w:rsid w:val="007B7D8C"/>
    <w:rsid w:val="007D392D"/>
    <w:rsid w:val="007D7305"/>
    <w:rsid w:val="007F2719"/>
    <w:rsid w:val="007F41E4"/>
    <w:rsid w:val="00800C5F"/>
    <w:rsid w:val="00802170"/>
    <w:rsid w:val="00804C16"/>
    <w:rsid w:val="00805685"/>
    <w:rsid w:val="00825310"/>
    <w:rsid w:val="00841113"/>
    <w:rsid w:val="00841F2E"/>
    <w:rsid w:val="00843C2E"/>
    <w:rsid w:val="00854DC9"/>
    <w:rsid w:val="00861CA6"/>
    <w:rsid w:val="00863AB0"/>
    <w:rsid w:val="008709BF"/>
    <w:rsid w:val="00871581"/>
    <w:rsid w:val="0087208D"/>
    <w:rsid w:val="0087653B"/>
    <w:rsid w:val="00881182"/>
    <w:rsid w:val="008860F8"/>
    <w:rsid w:val="00895106"/>
    <w:rsid w:val="00895530"/>
    <w:rsid w:val="008A320B"/>
    <w:rsid w:val="008C445E"/>
    <w:rsid w:val="008C4608"/>
    <w:rsid w:val="008E0B06"/>
    <w:rsid w:val="009007E9"/>
    <w:rsid w:val="00901616"/>
    <w:rsid w:val="009058B2"/>
    <w:rsid w:val="009110A9"/>
    <w:rsid w:val="00915BA1"/>
    <w:rsid w:val="00915CD8"/>
    <w:rsid w:val="00917847"/>
    <w:rsid w:val="00925DDC"/>
    <w:rsid w:val="009260EA"/>
    <w:rsid w:val="00932480"/>
    <w:rsid w:val="00932E32"/>
    <w:rsid w:val="00935934"/>
    <w:rsid w:val="00960058"/>
    <w:rsid w:val="009609F8"/>
    <w:rsid w:val="009611ED"/>
    <w:rsid w:val="00963986"/>
    <w:rsid w:val="009716C1"/>
    <w:rsid w:val="00982117"/>
    <w:rsid w:val="009B5976"/>
    <w:rsid w:val="009C71A4"/>
    <w:rsid w:val="009E4867"/>
    <w:rsid w:val="009F0222"/>
    <w:rsid w:val="009F2EB7"/>
    <w:rsid w:val="009F5D2B"/>
    <w:rsid w:val="009F6548"/>
    <w:rsid w:val="00A216B7"/>
    <w:rsid w:val="00A22A17"/>
    <w:rsid w:val="00A42A3F"/>
    <w:rsid w:val="00A55B3E"/>
    <w:rsid w:val="00A62C07"/>
    <w:rsid w:val="00A62EA9"/>
    <w:rsid w:val="00A65A14"/>
    <w:rsid w:val="00A67E90"/>
    <w:rsid w:val="00A90C4D"/>
    <w:rsid w:val="00AA3F2E"/>
    <w:rsid w:val="00AA5BFB"/>
    <w:rsid w:val="00AB5E0B"/>
    <w:rsid w:val="00AB7ECA"/>
    <w:rsid w:val="00AD2039"/>
    <w:rsid w:val="00AD5A28"/>
    <w:rsid w:val="00AD5F2C"/>
    <w:rsid w:val="00AE0968"/>
    <w:rsid w:val="00AE4E43"/>
    <w:rsid w:val="00AF1157"/>
    <w:rsid w:val="00AF160C"/>
    <w:rsid w:val="00AF72C4"/>
    <w:rsid w:val="00B010CC"/>
    <w:rsid w:val="00B03EB4"/>
    <w:rsid w:val="00B0588E"/>
    <w:rsid w:val="00B0729E"/>
    <w:rsid w:val="00B158F3"/>
    <w:rsid w:val="00B15D90"/>
    <w:rsid w:val="00B206F0"/>
    <w:rsid w:val="00B33A1C"/>
    <w:rsid w:val="00B35052"/>
    <w:rsid w:val="00B44348"/>
    <w:rsid w:val="00B44B2B"/>
    <w:rsid w:val="00B46DAF"/>
    <w:rsid w:val="00B747BF"/>
    <w:rsid w:val="00B75D2B"/>
    <w:rsid w:val="00B838CC"/>
    <w:rsid w:val="00B942A1"/>
    <w:rsid w:val="00BB1782"/>
    <w:rsid w:val="00BB3CFE"/>
    <w:rsid w:val="00BB48D5"/>
    <w:rsid w:val="00BB6434"/>
    <w:rsid w:val="00BB73A6"/>
    <w:rsid w:val="00BD092A"/>
    <w:rsid w:val="00BD2FEC"/>
    <w:rsid w:val="00BE3EB8"/>
    <w:rsid w:val="00C02A5E"/>
    <w:rsid w:val="00C12A59"/>
    <w:rsid w:val="00C12C65"/>
    <w:rsid w:val="00C12D26"/>
    <w:rsid w:val="00C143BE"/>
    <w:rsid w:val="00C17CD1"/>
    <w:rsid w:val="00C202C3"/>
    <w:rsid w:val="00C22FAA"/>
    <w:rsid w:val="00C2675B"/>
    <w:rsid w:val="00C325DD"/>
    <w:rsid w:val="00C3330C"/>
    <w:rsid w:val="00C43FA9"/>
    <w:rsid w:val="00C506A8"/>
    <w:rsid w:val="00C60EA4"/>
    <w:rsid w:val="00C61E98"/>
    <w:rsid w:val="00C66719"/>
    <w:rsid w:val="00C80C97"/>
    <w:rsid w:val="00C83FBB"/>
    <w:rsid w:val="00C86F4A"/>
    <w:rsid w:val="00C951FE"/>
    <w:rsid w:val="00CA07A5"/>
    <w:rsid w:val="00CA28DD"/>
    <w:rsid w:val="00CA4404"/>
    <w:rsid w:val="00CA46D8"/>
    <w:rsid w:val="00CB15BB"/>
    <w:rsid w:val="00CB287E"/>
    <w:rsid w:val="00CB572B"/>
    <w:rsid w:val="00CC2EC0"/>
    <w:rsid w:val="00CC3F82"/>
    <w:rsid w:val="00CC659D"/>
    <w:rsid w:val="00CD1960"/>
    <w:rsid w:val="00CD5819"/>
    <w:rsid w:val="00CD59CA"/>
    <w:rsid w:val="00CE4D9D"/>
    <w:rsid w:val="00CF2E50"/>
    <w:rsid w:val="00CF554E"/>
    <w:rsid w:val="00D05808"/>
    <w:rsid w:val="00D0612A"/>
    <w:rsid w:val="00D1165D"/>
    <w:rsid w:val="00D42046"/>
    <w:rsid w:val="00D47735"/>
    <w:rsid w:val="00D61266"/>
    <w:rsid w:val="00D7333F"/>
    <w:rsid w:val="00DA49F1"/>
    <w:rsid w:val="00DA5B49"/>
    <w:rsid w:val="00DA5D89"/>
    <w:rsid w:val="00DA6170"/>
    <w:rsid w:val="00DB2899"/>
    <w:rsid w:val="00DC6B36"/>
    <w:rsid w:val="00DD7613"/>
    <w:rsid w:val="00DE11B2"/>
    <w:rsid w:val="00DE205A"/>
    <w:rsid w:val="00DE2270"/>
    <w:rsid w:val="00DE591C"/>
    <w:rsid w:val="00DE6635"/>
    <w:rsid w:val="00DF1D7C"/>
    <w:rsid w:val="00E06867"/>
    <w:rsid w:val="00E1680A"/>
    <w:rsid w:val="00E17A33"/>
    <w:rsid w:val="00E34191"/>
    <w:rsid w:val="00E51A7D"/>
    <w:rsid w:val="00E60962"/>
    <w:rsid w:val="00E6568E"/>
    <w:rsid w:val="00E7359E"/>
    <w:rsid w:val="00E952F6"/>
    <w:rsid w:val="00EA221E"/>
    <w:rsid w:val="00EB1529"/>
    <w:rsid w:val="00EB6B0A"/>
    <w:rsid w:val="00EC0A87"/>
    <w:rsid w:val="00EC6380"/>
    <w:rsid w:val="00EC6C87"/>
    <w:rsid w:val="00EE22AD"/>
    <w:rsid w:val="00EE2AF8"/>
    <w:rsid w:val="00EE49EB"/>
    <w:rsid w:val="00EF6ABA"/>
    <w:rsid w:val="00F00898"/>
    <w:rsid w:val="00F01273"/>
    <w:rsid w:val="00F10A23"/>
    <w:rsid w:val="00F17098"/>
    <w:rsid w:val="00F218EF"/>
    <w:rsid w:val="00F2255F"/>
    <w:rsid w:val="00F3414E"/>
    <w:rsid w:val="00F34847"/>
    <w:rsid w:val="00F43920"/>
    <w:rsid w:val="00F477E2"/>
    <w:rsid w:val="00F51198"/>
    <w:rsid w:val="00F53F26"/>
    <w:rsid w:val="00F54978"/>
    <w:rsid w:val="00F72CCB"/>
    <w:rsid w:val="00FA27F9"/>
    <w:rsid w:val="00FB2E9D"/>
    <w:rsid w:val="00FC2FE6"/>
    <w:rsid w:val="00FC3EF9"/>
    <w:rsid w:val="00FD5D9E"/>
    <w:rsid w:val="00FD656A"/>
    <w:rsid w:val="00FD71B0"/>
    <w:rsid w:val="00FE2C29"/>
    <w:rsid w:val="00FE51A8"/>
    <w:rsid w:val="00FF0C20"/>
    <w:rsid w:val="00FF204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fillcolor="white">
      <v:fill color="white"/>
    </o:shapedefaults>
    <o:shapelayout v:ext="edit">
      <o:idmap v:ext="edit" data="1"/>
      <o:rules v:ext="edit">
        <o:r id="V:Rule1" type="connector" idref="#Elbow Connector 9">
          <o:proxy start="" idref="#Picture 7" connectloc="3"/>
          <o:proxy end="" idref="#Rectangle 2" connectloc="1"/>
        </o:r>
        <o:r id="V:Rule2" type="connector" idref="#Elbow Connector 10">
          <o:proxy start="" idref="#Rectangle 2" connectloc="3"/>
          <o:proxy end="" idref="#Picture 8" connectloc="1"/>
        </o:r>
        <o:r id="V:Rule3" type="connector" idref="#Elbow Connector 12">
          <o:proxy start="" idref="#Picture 8" connectloc="2"/>
          <o:proxy end="" idref="#Picture 11" connectloc="0"/>
        </o:r>
        <o:r id="V:Rule4" type="connector" idref="#Elbow Connector 15">
          <o:proxy start="" idref="#Picture 8" connectloc="2"/>
          <o:proxy end="" idref="#Picture 14" connectloc="0"/>
        </o:r>
      </o:rules>
    </o:shapelayout>
  </w:shapeDefaults>
  <w:decimalSymbol w:val="."/>
  <w:listSeparator w:val=","/>
  <w15:docId w15:val="{C743E884-AA66-4F62-8BC3-BD005D870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5"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25CD"/>
  </w:style>
  <w:style w:type="paragraph" w:styleId="Heading1">
    <w:name w:val="heading 1"/>
    <w:basedOn w:val="Normal"/>
    <w:next w:val="Normal"/>
    <w:link w:val="Heading1Char"/>
    <w:uiPriority w:val="5"/>
    <w:qFormat/>
    <w:rsid w:val="008A320B"/>
    <w:pPr>
      <w:spacing w:before="200" w:after="0" w:line="240" w:lineRule="auto"/>
      <w:outlineLvl w:val="0"/>
    </w:pPr>
    <w:rPr>
      <w:rFonts w:asciiTheme="majorHAnsi" w:eastAsiaTheme="majorEastAsia" w:hAnsiTheme="majorHAnsi" w:cstheme="majorBidi"/>
      <w:b/>
      <w:bCs/>
      <w:color w:val="17365D" w:themeColor="text2" w:themeShade="BF"/>
      <w:sz w:val="30"/>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7743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DA49F1"/>
    <w:pPr>
      <w:ind w:left="720"/>
      <w:contextualSpacing/>
    </w:pPr>
  </w:style>
  <w:style w:type="paragraph" w:styleId="Header">
    <w:name w:val="header"/>
    <w:basedOn w:val="Normal"/>
    <w:link w:val="HeaderChar"/>
    <w:uiPriority w:val="99"/>
    <w:unhideWhenUsed/>
    <w:rsid w:val="009058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58B2"/>
  </w:style>
  <w:style w:type="paragraph" w:styleId="Footer">
    <w:name w:val="footer"/>
    <w:basedOn w:val="Normal"/>
    <w:link w:val="FooterChar"/>
    <w:uiPriority w:val="99"/>
    <w:unhideWhenUsed/>
    <w:rsid w:val="009058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58B2"/>
  </w:style>
  <w:style w:type="paragraph" w:styleId="BalloonText">
    <w:name w:val="Balloon Text"/>
    <w:basedOn w:val="Normal"/>
    <w:link w:val="BalloonTextChar"/>
    <w:uiPriority w:val="99"/>
    <w:semiHidden/>
    <w:unhideWhenUsed/>
    <w:rsid w:val="00734D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4D37"/>
    <w:rPr>
      <w:rFonts w:ascii="Tahoma" w:hAnsi="Tahoma" w:cs="Tahoma"/>
      <w:sz w:val="16"/>
      <w:szCs w:val="16"/>
    </w:rPr>
  </w:style>
  <w:style w:type="paragraph" w:styleId="NoSpacing">
    <w:name w:val="No Spacing"/>
    <w:uiPriority w:val="1"/>
    <w:qFormat/>
    <w:rsid w:val="00256BF0"/>
    <w:pPr>
      <w:spacing w:after="0" w:line="240" w:lineRule="auto"/>
    </w:pPr>
  </w:style>
  <w:style w:type="character" w:styleId="Hyperlink">
    <w:name w:val="Hyperlink"/>
    <w:basedOn w:val="DefaultParagraphFont"/>
    <w:uiPriority w:val="99"/>
    <w:unhideWhenUsed/>
    <w:rsid w:val="008E0B06"/>
    <w:rPr>
      <w:color w:val="0000FF" w:themeColor="hyperlink"/>
      <w:u w:val="single"/>
    </w:rPr>
  </w:style>
  <w:style w:type="character" w:customStyle="1" w:styleId="Heading1Char">
    <w:name w:val="Heading 1 Char"/>
    <w:basedOn w:val="DefaultParagraphFont"/>
    <w:link w:val="Heading1"/>
    <w:uiPriority w:val="5"/>
    <w:rsid w:val="008A320B"/>
    <w:rPr>
      <w:rFonts w:asciiTheme="majorHAnsi" w:eastAsiaTheme="majorEastAsia" w:hAnsiTheme="majorHAnsi" w:cstheme="majorBidi"/>
      <w:b/>
      <w:bCs/>
      <w:color w:val="17365D" w:themeColor="text2" w:themeShade="BF"/>
      <w:sz w:val="30"/>
      <w:szCs w:val="36"/>
    </w:rPr>
  </w:style>
  <w:style w:type="paragraph" w:customStyle="1" w:styleId="Publishwithline">
    <w:name w:val="Publish with line"/>
    <w:semiHidden/>
    <w:qFormat/>
    <w:rsid w:val="008A320B"/>
    <w:pPr>
      <w:spacing w:after="0" w:line="240" w:lineRule="auto"/>
    </w:pPr>
    <w:rPr>
      <w:rFonts w:asciiTheme="majorHAnsi" w:eastAsiaTheme="majorEastAsia" w:hAnsiTheme="majorHAnsi" w:cstheme="majorBidi"/>
      <w:b/>
      <w:bCs/>
      <w:color w:val="262626"/>
      <w:sz w:val="32"/>
      <w:szCs w:val="38"/>
    </w:rPr>
  </w:style>
  <w:style w:type="paragraph" w:customStyle="1" w:styleId="PadderBetweenControlandBody">
    <w:name w:val="Padder Between Control and Body"/>
    <w:basedOn w:val="Normal"/>
    <w:next w:val="Normal"/>
    <w:semiHidden/>
    <w:rsid w:val="008A320B"/>
    <w:pPr>
      <w:spacing w:after="120" w:line="240" w:lineRule="auto"/>
    </w:pPr>
    <w:rPr>
      <w:sz w:val="2"/>
      <w:szCs w:val="2"/>
    </w:rPr>
  </w:style>
  <w:style w:type="paragraph" w:customStyle="1" w:styleId="underline">
    <w:name w:val="underline"/>
    <w:semiHidden/>
    <w:rsid w:val="008A320B"/>
    <w:pPr>
      <w:pBdr>
        <w:bottom w:val="single" w:sz="8" w:space="2" w:color="C6C6C6"/>
      </w:pBdr>
      <w:spacing w:after="0" w:line="240" w:lineRule="auto"/>
    </w:pPr>
    <w:rPr>
      <w:sz w:val="2"/>
      <w:szCs w:val="2"/>
    </w:rPr>
  </w:style>
  <w:style w:type="paragraph" w:styleId="NormalWeb">
    <w:name w:val="Normal (Web)"/>
    <w:basedOn w:val="Normal"/>
    <w:uiPriority w:val="99"/>
    <w:rsid w:val="008A320B"/>
    <w:pPr>
      <w:spacing w:line="240" w:lineRule="auto"/>
    </w:pPr>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3287674">
      <w:bodyDiv w:val="1"/>
      <w:marLeft w:val="0"/>
      <w:marRight w:val="0"/>
      <w:marTop w:val="0"/>
      <w:marBottom w:val="0"/>
      <w:divBdr>
        <w:top w:val="none" w:sz="0" w:space="0" w:color="auto"/>
        <w:left w:val="none" w:sz="0" w:space="0" w:color="auto"/>
        <w:bottom w:val="none" w:sz="0" w:space="0" w:color="auto"/>
        <w:right w:val="none" w:sz="0" w:space="0" w:color="auto"/>
      </w:divBdr>
    </w:div>
    <w:div w:id="1571426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e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chaitanyamalik1993@gmail.com" TargetMode="Externa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footer" Target="footer2.xml"/><Relationship Id="rId28" Type="http://schemas.openxmlformats.org/officeDocument/2006/relationships/theme" Target="theme/theme1.xml"/><Relationship Id="rId10" Type="http://schemas.openxmlformats.org/officeDocument/2006/relationships/hyperlink" Target="mailto:startup@edc-goa.com"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3.png"/><Relationship Id="rId22" Type="http://schemas.openxmlformats.org/officeDocument/2006/relationships/footer" Target="footer1.xml"/><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B0970035D5A4232A74B4E4A708D73FC"/>
        <w:category>
          <w:name w:val="General"/>
          <w:gallery w:val="placeholder"/>
        </w:category>
        <w:types>
          <w:type w:val="bbPlcHdr"/>
        </w:types>
        <w:behaviors>
          <w:behavior w:val="content"/>
        </w:behaviors>
        <w:guid w:val="{E3FA888E-6E1A-4196-B179-EFD0D1C28021}"/>
      </w:docPartPr>
      <w:docPartBody>
        <w:p w:rsidR="00A3517A" w:rsidRDefault="00A3517A" w:rsidP="00A3517A">
          <w:pPr>
            <w:pStyle w:val="0B0970035D5A4232A74B4E4A708D73FC"/>
          </w:pPr>
          <w:r w:rsidRPr="00027AC7">
            <w:rPr>
              <w:rStyle w:val="PlaceholderText"/>
            </w:rPr>
            <w:t>[Enter Post Title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517A"/>
    <w:rsid w:val="00A351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3517A"/>
    <w:rPr>
      <w:color w:val="808080"/>
    </w:rPr>
  </w:style>
  <w:style w:type="paragraph" w:customStyle="1" w:styleId="0B0970035D5A4232A74B4E4A708D73FC">
    <w:name w:val="0B0970035D5A4232A74B4E4A708D73FC"/>
    <w:rsid w:val="00A3517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4A92C4-4181-42DF-B582-4595281F5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TotalTime>
  <Pages>10</Pages>
  <Words>1873</Words>
  <Characters>10678</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loans</dc:creator>
  <cp:keywords/>
  <dc:description/>
  <cp:lastModifiedBy>Anjali</cp:lastModifiedBy>
  <cp:revision>34</cp:revision>
  <cp:lastPrinted>2016-01-18T05:45:00Z</cp:lastPrinted>
  <dcterms:created xsi:type="dcterms:W3CDTF">2016-01-13T10:19:00Z</dcterms:created>
  <dcterms:modified xsi:type="dcterms:W3CDTF">2016-02-04T17:55:00Z</dcterms:modified>
</cp:coreProperties>
</file>